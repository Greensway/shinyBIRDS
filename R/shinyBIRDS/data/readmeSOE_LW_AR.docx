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8903F" w14:textId="77777777" w:rsidR="00572A51" w:rsidRPr="00572A51" w:rsidRDefault="00572A51" w:rsidP="00572A51">
      <w:pPr>
        <w:shd w:val="clear" w:color="auto" w:fill="FFFFFF"/>
        <w:spacing w:after="0" w:line="240" w:lineRule="auto"/>
        <w:ind w:left="15" w:right="15"/>
        <w:outlineLvl w:val="3"/>
        <w:rPr>
          <w:rFonts w:ascii="Arial" w:eastAsia="Times New Roman" w:hAnsi="Arial" w:cs="Arial"/>
          <w:color w:val="333333"/>
          <w:sz w:val="27"/>
          <w:szCs w:val="27"/>
          <w:lang w:eastAsia="en-GB"/>
        </w:rPr>
      </w:pPr>
      <w:r w:rsidRPr="00572A51">
        <w:rPr>
          <w:rFonts w:ascii="Arial" w:eastAsia="Times New Roman" w:hAnsi="Arial" w:cs="Arial"/>
          <w:color w:val="333333"/>
          <w:sz w:val="27"/>
          <w:szCs w:val="27"/>
          <w:lang w:eastAsia="en-GB"/>
        </w:rPr>
        <w:t>Species Observations Explorer</w:t>
      </w:r>
    </w:p>
    <w:p w14:paraId="3F526A9F" w14:textId="5BE7F592" w:rsidR="00B42232" w:rsidRDefault="004850C3" w:rsidP="00572A51">
      <w:pPr>
        <w:shd w:val="clear" w:color="auto" w:fill="FFFFFF"/>
        <w:spacing w:after="150" w:line="240" w:lineRule="auto"/>
        <w:rPr>
          <w:rFonts w:ascii="Helvetica" w:eastAsia="Times New Roman" w:hAnsi="Helvetica" w:cs="Helvetica"/>
          <w:color w:val="333333"/>
          <w:sz w:val="21"/>
          <w:szCs w:val="21"/>
          <w:lang w:eastAsia="en-GB"/>
        </w:rPr>
      </w:pPr>
      <w:r w:rsidRPr="002960D6">
        <w:rPr>
          <w:rFonts w:ascii="Arial" w:eastAsia="Times New Roman" w:hAnsi="Arial" w:cs="Arial"/>
          <w:color w:val="575553"/>
          <w:sz w:val="24"/>
          <w:szCs w:val="24"/>
          <w:lang w:eastAsia="en-GB"/>
        </w:rPr>
        <w:t>Biodiversity databases make temporally and spatially extensive primary biodiversity data (i.e. species observations) available to a wide range of users. However, because of the intrinsic nature of most of the observations (e.g. opportunistic or non-systematic and presence-only), biodiversity datasets have considerable limitations including: sampling bias in favour of recorder distribution, lack of assessment of sampling effort, and lack of coverage of the distribution of all organisms.</w:t>
      </w:r>
      <w:r>
        <w:rPr>
          <w:rFonts w:ascii="Arial" w:eastAsia="Times New Roman" w:hAnsi="Arial" w:cs="Arial"/>
          <w:color w:val="575553"/>
          <w:sz w:val="24"/>
          <w:szCs w:val="24"/>
          <w:lang w:eastAsia="en-GB"/>
        </w:rPr>
        <w:t xml:space="preserve"> </w:t>
      </w:r>
      <w:r w:rsidR="00572A51" w:rsidRPr="00572A51">
        <w:rPr>
          <w:rFonts w:ascii="Helvetica" w:eastAsia="Times New Roman" w:hAnsi="Helvetica" w:cs="Helvetica"/>
          <w:color w:val="333333"/>
          <w:sz w:val="21"/>
          <w:szCs w:val="21"/>
          <w:lang w:eastAsia="en-GB"/>
        </w:rPr>
        <w:t>This interactive application maps where</w:t>
      </w:r>
      <w:r w:rsidR="00AA6D7B">
        <w:rPr>
          <w:rFonts w:ascii="Helvetica" w:eastAsia="Times New Roman" w:hAnsi="Helvetica" w:cs="Helvetica"/>
          <w:color w:val="333333"/>
          <w:sz w:val="21"/>
          <w:szCs w:val="21"/>
          <w:lang w:eastAsia="en-GB"/>
        </w:rPr>
        <w:t>,</w:t>
      </w:r>
      <w:r w:rsidR="00572A51" w:rsidRPr="00572A51">
        <w:rPr>
          <w:rFonts w:ascii="Helvetica" w:eastAsia="Times New Roman" w:hAnsi="Helvetica" w:cs="Helvetica"/>
          <w:color w:val="333333"/>
          <w:sz w:val="21"/>
          <w:szCs w:val="21"/>
          <w:lang w:eastAsia="en-GB"/>
        </w:rPr>
        <w:t xml:space="preserve"> and for which taxonomic group</w:t>
      </w:r>
      <w:r w:rsidR="00AA6D7B">
        <w:rPr>
          <w:rFonts w:ascii="Helvetica" w:eastAsia="Times New Roman" w:hAnsi="Helvetica" w:cs="Helvetica"/>
          <w:color w:val="333333"/>
          <w:sz w:val="21"/>
          <w:szCs w:val="21"/>
          <w:lang w:eastAsia="en-GB"/>
        </w:rPr>
        <w:t>s,</w:t>
      </w:r>
      <w:r w:rsidR="00572A51" w:rsidRPr="00572A51">
        <w:rPr>
          <w:rFonts w:ascii="Helvetica" w:eastAsia="Times New Roman" w:hAnsi="Helvetica" w:cs="Helvetica"/>
          <w:color w:val="333333"/>
          <w:sz w:val="21"/>
          <w:szCs w:val="21"/>
          <w:lang w:eastAsia="en-GB"/>
        </w:rPr>
        <w:t xml:space="preserve"> there are enough species observations for ecological analyses in applied or theoretical contexts. </w:t>
      </w:r>
      <w:r w:rsidR="002C6A16">
        <w:rPr>
          <w:rFonts w:ascii="Helvetica" w:eastAsia="Times New Roman" w:hAnsi="Helvetica" w:cs="Helvetica"/>
          <w:color w:val="333333"/>
          <w:sz w:val="21"/>
          <w:szCs w:val="21"/>
          <w:lang w:eastAsia="en-GB"/>
        </w:rPr>
        <w:t>It is a report of the quality of the data that goes beyond the data abundance, to inform you about the sampling effort and the relevance of Zeros</w:t>
      </w:r>
      <w:r>
        <w:rPr>
          <w:rFonts w:ascii="Helvetica" w:eastAsia="Times New Roman" w:hAnsi="Helvetica" w:cs="Helvetica"/>
          <w:color w:val="333333"/>
          <w:sz w:val="21"/>
          <w:szCs w:val="21"/>
          <w:lang w:eastAsia="en-GB"/>
        </w:rPr>
        <w:t xml:space="preserve"> (lack of data)</w:t>
      </w:r>
      <w:r w:rsidR="002C6A16">
        <w:rPr>
          <w:rFonts w:ascii="Helvetica" w:eastAsia="Times New Roman" w:hAnsi="Helvetica" w:cs="Helvetica"/>
          <w:color w:val="333333"/>
          <w:sz w:val="21"/>
          <w:szCs w:val="21"/>
          <w:lang w:eastAsia="en-GB"/>
        </w:rPr>
        <w:t>.</w:t>
      </w:r>
    </w:p>
    <w:p w14:paraId="6077AA15" w14:textId="5ABB8CA6" w:rsidR="002960D6" w:rsidRDefault="00572A51" w:rsidP="0024799A">
      <w:pPr>
        <w:shd w:val="clear" w:color="auto" w:fill="FFFFFF"/>
        <w:spacing w:after="300" w:line="240" w:lineRule="auto"/>
        <w:rPr>
          <w:rFonts w:ascii="Helvetica" w:eastAsia="Times New Roman" w:hAnsi="Helvetica" w:cs="Helvetica"/>
          <w:sz w:val="21"/>
          <w:szCs w:val="21"/>
          <w:u w:val="single"/>
          <w:lang w:eastAsia="en-GB"/>
        </w:rPr>
      </w:pPr>
      <w:r w:rsidRPr="00572A51">
        <w:rPr>
          <w:rFonts w:ascii="Helvetica" w:eastAsia="Times New Roman" w:hAnsi="Helvetica" w:cs="Helvetica"/>
          <w:color w:val="333333"/>
          <w:sz w:val="21"/>
          <w:szCs w:val="21"/>
          <w:lang w:eastAsia="en-GB"/>
        </w:rPr>
        <w:t>It uses the half-ignorance algorithm </w:t>
      </w:r>
      <w:hyperlink r:id="rId5" w:anchor="footnote-1" w:history="1">
        <w:r w:rsidRPr="00572A51">
          <w:rPr>
            <w:rFonts w:ascii="Helvetica" w:eastAsia="Times New Roman" w:hAnsi="Helvetica" w:cs="Helvetica"/>
            <w:color w:val="3C8DBC"/>
            <w:sz w:val="21"/>
            <w:szCs w:val="21"/>
            <w:u w:val="single"/>
            <w:lang w:eastAsia="en-GB"/>
          </w:rPr>
          <w:t>[1]</w:t>
        </w:r>
      </w:hyperlink>
      <w:r w:rsidRPr="00572A51">
        <w:rPr>
          <w:rFonts w:ascii="Helvetica" w:eastAsia="Times New Roman" w:hAnsi="Helvetica" w:cs="Helvetica"/>
          <w:color w:val="333333"/>
          <w:sz w:val="21"/>
          <w:szCs w:val="21"/>
          <w:lang w:eastAsia="en-GB"/>
        </w:rPr>
        <w:t xml:space="preserve"> to map the ignorance (i.e. bias and lack of sampling effort) inherent to the </w:t>
      </w:r>
      <w:r w:rsidR="002C6A16">
        <w:rPr>
          <w:rFonts w:ascii="Helvetica" w:eastAsia="Times New Roman" w:hAnsi="Helvetica" w:cs="Helvetica"/>
          <w:color w:val="333333"/>
          <w:sz w:val="21"/>
          <w:szCs w:val="21"/>
          <w:lang w:eastAsia="en-GB"/>
        </w:rPr>
        <w:t xml:space="preserve">species </w:t>
      </w:r>
      <w:r w:rsidRPr="00572A51">
        <w:rPr>
          <w:rFonts w:ascii="Helvetica" w:eastAsia="Times New Roman" w:hAnsi="Helvetica" w:cs="Helvetica"/>
          <w:color w:val="333333"/>
          <w:sz w:val="21"/>
          <w:szCs w:val="21"/>
          <w:lang w:eastAsia="en-GB"/>
        </w:rPr>
        <w:t xml:space="preserve">observations. </w:t>
      </w:r>
      <w:r w:rsidR="004850C3" w:rsidRPr="002960D6">
        <w:rPr>
          <w:rFonts w:ascii="Arial" w:eastAsia="Times New Roman" w:hAnsi="Arial" w:cs="Arial"/>
          <w:color w:val="575553"/>
          <w:sz w:val="24"/>
          <w:szCs w:val="24"/>
          <w:lang w:eastAsia="en-GB"/>
        </w:rPr>
        <w:t>This approach represents the data into a scale 0 to 1 (0 being a theoretical absolute credibility in the data and 1 being absolute ignorance).</w:t>
      </w:r>
      <w:r w:rsidR="004850C3">
        <w:rPr>
          <w:rFonts w:ascii="Arial" w:eastAsia="Times New Roman" w:hAnsi="Arial" w:cs="Arial"/>
          <w:color w:val="575553"/>
          <w:sz w:val="24"/>
          <w:szCs w:val="24"/>
          <w:lang w:eastAsia="en-GB"/>
        </w:rPr>
        <w:t xml:space="preserve"> </w:t>
      </w:r>
      <w:r w:rsidR="002C6A16" w:rsidRPr="00EA75D1">
        <w:rPr>
          <w:rFonts w:ascii="Helvetica" w:eastAsia="Times New Roman" w:hAnsi="Helvetica" w:cs="Helvetica"/>
          <w:sz w:val="21"/>
          <w:szCs w:val="21"/>
          <w:lang w:eastAsia="en-GB"/>
        </w:rPr>
        <w:t xml:space="preserve">With the algorithm settings you decide when the lack of data for one species is equally likely due to absence of the species or </w:t>
      </w:r>
      <w:r w:rsidR="00EA75D1" w:rsidRPr="00EA75D1">
        <w:rPr>
          <w:rFonts w:ascii="Helvetica" w:eastAsia="Times New Roman" w:hAnsi="Helvetica" w:cs="Helvetica"/>
          <w:sz w:val="21"/>
          <w:szCs w:val="21"/>
          <w:lang w:eastAsia="en-GB"/>
        </w:rPr>
        <w:t xml:space="preserve">to </w:t>
      </w:r>
      <w:r w:rsidR="002C6A16" w:rsidRPr="00EA75D1">
        <w:rPr>
          <w:rFonts w:ascii="Helvetica" w:eastAsia="Times New Roman" w:hAnsi="Helvetica" w:cs="Helvetica"/>
          <w:sz w:val="21"/>
          <w:szCs w:val="21"/>
          <w:lang w:eastAsia="en-GB"/>
        </w:rPr>
        <w:t>absence of observers (i.e. O</w:t>
      </w:r>
      <w:r w:rsidR="002C6A16" w:rsidRPr="00EA75D1">
        <w:rPr>
          <w:rFonts w:ascii="Helvetica" w:eastAsia="Times New Roman" w:hAnsi="Helvetica" w:cs="Helvetica"/>
          <w:sz w:val="21"/>
          <w:szCs w:val="21"/>
          <w:vertAlign w:val="subscript"/>
          <w:lang w:eastAsia="en-GB"/>
        </w:rPr>
        <w:t>0,5</w:t>
      </w:r>
      <w:r w:rsidR="002C6A16" w:rsidRPr="00EA75D1">
        <w:rPr>
          <w:rFonts w:ascii="Helvetica" w:eastAsia="Times New Roman" w:hAnsi="Helvetica" w:cs="Helvetica"/>
          <w:sz w:val="21"/>
          <w:szCs w:val="21"/>
          <w:lang w:eastAsia="en-GB"/>
        </w:rPr>
        <w:t xml:space="preserve">). Any further data </w:t>
      </w:r>
      <w:r w:rsidR="00EA75D1" w:rsidRPr="00EA75D1">
        <w:rPr>
          <w:rFonts w:ascii="Helvetica" w:eastAsia="Times New Roman" w:hAnsi="Helvetica" w:cs="Helvetica"/>
          <w:sz w:val="21"/>
          <w:szCs w:val="21"/>
          <w:lang w:eastAsia="en-GB"/>
        </w:rPr>
        <w:t xml:space="preserve">in a cell </w:t>
      </w:r>
      <w:r w:rsidR="002C6A16" w:rsidRPr="00EA75D1">
        <w:rPr>
          <w:rFonts w:ascii="Helvetica" w:eastAsia="Times New Roman" w:hAnsi="Helvetica" w:cs="Helvetica"/>
          <w:sz w:val="21"/>
          <w:szCs w:val="21"/>
          <w:lang w:eastAsia="en-GB"/>
        </w:rPr>
        <w:t xml:space="preserve">builds up the trust in </w:t>
      </w:r>
      <w:r w:rsidR="00EA75D1" w:rsidRPr="00EA75D1">
        <w:rPr>
          <w:rFonts w:ascii="Helvetica" w:eastAsia="Times New Roman" w:hAnsi="Helvetica" w:cs="Helvetica"/>
          <w:sz w:val="21"/>
          <w:szCs w:val="21"/>
          <w:lang w:eastAsia="en-GB"/>
        </w:rPr>
        <w:t xml:space="preserve">the data (i.e. real </w:t>
      </w:r>
      <w:r w:rsidR="002C6A16" w:rsidRPr="00EA75D1">
        <w:rPr>
          <w:rFonts w:ascii="Helvetica" w:eastAsia="Times New Roman" w:hAnsi="Helvetica" w:cs="Helvetica"/>
          <w:sz w:val="21"/>
          <w:szCs w:val="21"/>
          <w:lang w:eastAsia="en-GB"/>
        </w:rPr>
        <w:t xml:space="preserve">absences of </w:t>
      </w:r>
      <w:r w:rsidR="00EA75D1" w:rsidRPr="00EA75D1">
        <w:rPr>
          <w:rFonts w:ascii="Helvetica" w:eastAsia="Times New Roman" w:hAnsi="Helvetica" w:cs="Helvetica"/>
          <w:sz w:val="21"/>
          <w:szCs w:val="21"/>
          <w:lang w:eastAsia="en-GB"/>
        </w:rPr>
        <w:t>species)</w:t>
      </w:r>
      <w:r w:rsidR="002960D6">
        <w:rPr>
          <w:rFonts w:ascii="Helvetica" w:eastAsia="Times New Roman" w:hAnsi="Helvetica" w:cs="Helvetica"/>
          <w:sz w:val="21"/>
          <w:szCs w:val="21"/>
          <w:lang w:eastAsia="en-GB"/>
        </w:rPr>
        <w:t>.</w:t>
      </w:r>
      <w:r w:rsidR="002C6A16" w:rsidRPr="00EA75D1">
        <w:rPr>
          <w:rFonts w:ascii="Helvetica" w:eastAsia="Times New Roman" w:hAnsi="Helvetica" w:cs="Helvetica"/>
          <w:sz w:val="21"/>
          <w:szCs w:val="21"/>
          <w:u w:val="single"/>
          <w:lang w:eastAsia="en-GB"/>
        </w:rPr>
        <w:t xml:space="preserve"> </w:t>
      </w:r>
    </w:p>
    <w:p w14:paraId="714077C4" w14:textId="29124F7E" w:rsidR="0024799A" w:rsidRPr="0024799A" w:rsidRDefault="002960D6" w:rsidP="0024799A">
      <w:pPr>
        <w:shd w:val="clear" w:color="auto" w:fill="FFFFFF"/>
        <w:spacing w:after="150" w:line="240" w:lineRule="auto"/>
        <w:rPr>
          <w:rFonts w:ascii="Helvetica" w:eastAsia="Times New Roman" w:hAnsi="Helvetica" w:cs="Helvetica"/>
          <w:sz w:val="21"/>
          <w:szCs w:val="21"/>
          <w:lang w:eastAsia="en-GB"/>
        </w:rPr>
      </w:pPr>
      <w:r w:rsidRPr="002960D6">
        <w:rPr>
          <w:rFonts w:ascii="Arial" w:eastAsia="Times New Roman" w:hAnsi="Arial" w:cs="Arial"/>
          <w:color w:val="575553"/>
          <w:sz w:val="24"/>
          <w:szCs w:val="24"/>
          <w:lang w:eastAsia="en-GB"/>
        </w:rPr>
        <w:t xml:space="preserve">The rationale </w:t>
      </w:r>
      <w:r w:rsidR="0024799A" w:rsidRPr="002960D6">
        <w:rPr>
          <w:rFonts w:ascii="Arial" w:eastAsia="Times New Roman" w:hAnsi="Arial" w:cs="Arial"/>
          <w:color w:val="575553"/>
          <w:sz w:val="24"/>
          <w:szCs w:val="24"/>
          <w:lang w:eastAsia="en-GB"/>
        </w:rPr>
        <w:t>assumes</w:t>
      </w:r>
      <w:r w:rsidRPr="002960D6">
        <w:rPr>
          <w:rFonts w:ascii="Arial" w:eastAsia="Times New Roman" w:hAnsi="Arial" w:cs="Arial"/>
          <w:color w:val="575553"/>
          <w:sz w:val="24"/>
          <w:szCs w:val="24"/>
          <w:lang w:eastAsia="en-GB"/>
        </w:rPr>
        <w:t xml:space="preserve"> that species groups share similar bias. Observations are reported by people with varied field skills and accuracy. However, observers are assumed to be fond of or specialist on one or more taxonomic groups (e.g. families, orders or even classes), rather than on individual species. Since it is likely that an entire group of species observed by similar methods (henceforth, a reference taxonomic group or </w:t>
      </w:r>
      <w:r w:rsidRPr="002960D6">
        <w:rPr>
          <w:rFonts w:ascii="Arial" w:eastAsia="Times New Roman" w:hAnsi="Arial" w:cs="Arial"/>
          <w:b/>
          <w:bCs/>
          <w:color w:val="003E54"/>
          <w:sz w:val="24"/>
          <w:szCs w:val="24"/>
          <w:lang w:eastAsia="en-GB"/>
        </w:rPr>
        <w:t>RTG</w:t>
      </w:r>
      <w:r w:rsidRPr="002960D6">
        <w:rPr>
          <w:rFonts w:ascii="Arial" w:eastAsia="Times New Roman" w:hAnsi="Arial" w:cs="Arial"/>
          <w:color w:val="575553"/>
          <w:sz w:val="24"/>
          <w:szCs w:val="24"/>
          <w:lang w:eastAsia="en-GB"/>
        </w:rPr>
        <w:t xml:space="preserve">) will share similar bias, it is appropriate to use species' groups as a surrogate for sampling effort. Therefore, it is straightforward to assume that the lack of reports of any species from the RTG e.g. birds is likely due to a lack of ornithologists, rather than to the total absence of birds. The inverse logic also holds true. That is, the larger the number of observations of species from the RTG in a grid cell, the more likely it is that the lack of reports of a </w:t>
      </w:r>
      <w:proofErr w:type="gramStart"/>
      <w:r w:rsidRPr="002960D6">
        <w:rPr>
          <w:rFonts w:ascii="Arial" w:eastAsia="Times New Roman" w:hAnsi="Arial" w:cs="Arial"/>
          <w:color w:val="575553"/>
          <w:sz w:val="24"/>
          <w:szCs w:val="24"/>
          <w:lang w:eastAsia="en-GB"/>
        </w:rPr>
        <w:t>particular species</w:t>
      </w:r>
      <w:proofErr w:type="gramEnd"/>
      <w:r w:rsidRPr="002960D6">
        <w:rPr>
          <w:rFonts w:ascii="Arial" w:eastAsia="Times New Roman" w:hAnsi="Arial" w:cs="Arial"/>
          <w:color w:val="575553"/>
          <w:sz w:val="24"/>
          <w:szCs w:val="24"/>
          <w:lang w:eastAsia="en-GB"/>
        </w:rPr>
        <w:t xml:space="preserve"> reflects a true absence of a focal species from the grid cell.</w:t>
      </w:r>
      <w:r w:rsidR="0024799A">
        <w:rPr>
          <w:rFonts w:ascii="Arial" w:eastAsia="Times New Roman" w:hAnsi="Arial" w:cs="Arial"/>
          <w:color w:val="575553"/>
          <w:sz w:val="24"/>
          <w:szCs w:val="24"/>
          <w:lang w:eastAsia="en-GB"/>
        </w:rPr>
        <w:t xml:space="preserve"> </w:t>
      </w:r>
      <w:r w:rsidR="0024799A" w:rsidRPr="0024799A">
        <w:rPr>
          <w:rFonts w:ascii="Arial" w:eastAsia="Times New Roman" w:hAnsi="Arial" w:cs="Arial"/>
          <w:b/>
          <w:color w:val="575553"/>
          <w:sz w:val="24"/>
          <w:szCs w:val="24"/>
          <w:lang w:eastAsia="en-GB"/>
        </w:rPr>
        <w:t>So</w:t>
      </w:r>
      <w:r w:rsidR="00C20B7F">
        <w:rPr>
          <w:rFonts w:ascii="Arial" w:eastAsia="Times New Roman" w:hAnsi="Arial" w:cs="Arial"/>
          <w:b/>
          <w:color w:val="575553"/>
          <w:sz w:val="24"/>
          <w:szCs w:val="24"/>
          <w:lang w:eastAsia="en-GB"/>
        </w:rPr>
        <w:t>,</w:t>
      </w:r>
      <w:r w:rsidR="0024799A" w:rsidRPr="0024799A">
        <w:rPr>
          <w:rFonts w:ascii="Arial" w:eastAsia="Times New Roman" w:hAnsi="Arial" w:cs="Arial"/>
          <w:b/>
          <w:color w:val="575553"/>
          <w:sz w:val="24"/>
          <w:szCs w:val="24"/>
          <w:lang w:eastAsia="en-GB"/>
        </w:rPr>
        <w:t xml:space="preserve"> even if you are interested in data for one </w:t>
      </w:r>
      <w:proofErr w:type="gramStart"/>
      <w:r w:rsidR="0024799A" w:rsidRPr="0024799A">
        <w:rPr>
          <w:rFonts w:ascii="Arial" w:eastAsia="Times New Roman" w:hAnsi="Arial" w:cs="Arial"/>
          <w:b/>
          <w:color w:val="575553"/>
          <w:sz w:val="24"/>
          <w:szCs w:val="24"/>
          <w:lang w:eastAsia="en-GB"/>
        </w:rPr>
        <w:t>particular species</w:t>
      </w:r>
      <w:proofErr w:type="gramEnd"/>
      <w:r w:rsidR="0024799A" w:rsidRPr="0024799A">
        <w:rPr>
          <w:rFonts w:ascii="Arial" w:eastAsia="Times New Roman" w:hAnsi="Arial" w:cs="Arial"/>
          <w:b/>
          <w:color w:val="575553"/>
          <w:sz w:val="24"/>
          <w:szCs w:val="24"/>
          <w:lang w:eastAsia="en-GB"/>
        </w:rPr>
        <w:t>, you have to think in terms of its RTG</w:t>
      </w:r>
      <w:r w:rsidR="0024799A">
        <w:rPr>
          <w:rFonts w:ascii="Arial" w:eastAsia="Times New Roman" w:hAnsi="Arial" w:cs="Arial"/>
          <w:color w:val="575553"/>
          <w:sz w:val="24"/>
          <w:szCs w:val="24"/>
          <w:lang w:eastAsia="en-GB"/>
        </w:rPr>
        <w:t xml:space="preserve">. </w:t>
      </w:r>
      <w:r w:rsidR="0024799A" w:rsidRPr="00572A51">
        <w:rPr>
          <w:rFonts w:ascii="Helvetica" w:eastAsia="Times New Roman" w:hAnsi="Helvetica" w:cs="Helvetica"/>
          <w:color w:val="333333"/>
          <w:sz w:val="21"/>
          <w:szCs w:val="21"/>
          <w:lang w:eastAsia="en-GB"/>
        </w:rPr>
        <w:t>This dynamic application allows you to explore any</w:t>
      </w:r>
      <w:r w:rsidR="0024799A">
        <w:rPr>
          <w:rFonts w:ascii="Helvetica" w:eastAsia="Times New Roman" w:hAnsi="Helvetica" w:cs="Helvetica"/>
          <w:color w:val="333333"/>
          <w:sz w:val="21"/>
          <w:szCs w:val="21"/>
          <w:lang w:eastAsia="en-GB"/>
        </w:rPr>
        <w:t xml:space="preserve"> RTG</w:t>
      </w:r>
      <w:r w:rsidR="0024799A" w:rsidRPr="00572A51">
        <w:rPr>
          <w:rFonts w:ascii="Helvetica" w:eastAsia="Times New Roman" w:hAnsi="Helvetica" w:cs="Helvetica"/>
          <w:color w:val="333333"/>
          <w:sz w:val="21"/>
          <w:szCs w:val="21"/>
          <w:lang w:eastAsia="en-GB"/>
        </w:rPr>
        <w:t xml:space="preserve"> </w:t>
      </w:r>
      <w:r w:rsidR="0024799A">
        <w:rPr>
          <w:rFonts w:ascii="Helvetica" w:eastAsia="Times New Roman" w:hAnsi="Helvetica" w:cs="Helvetica"/>
          <w:color w:val="333333"/>
          <w:sz w:val="21"/>
          <w:szCs w:val="21"/>
          <w:lang w:eastAsia="en-GB"/>
        </w:rPr>
        <w:t>at any spatial and temporal resolution</w:t>
      </w:r>
      <w:r w:rsidR="0024799A" w:rsidRPr="00572A51">
        <w:rPr>
          <w:rFonts w:ascii="Helvetica" w:eastAsia="Times New Roman" w:hAnsi="Helvetica" w:cs="Helvetica"/>
          <w:color w:val="333333"/>
          <w:sz w:val="21"/>
          <w:szCs w:val="21"/>
          <w:lang w:eastAsia="en-GB"/>
        </w:rPr>
        <w:t>. </w:t>
      </w:r>
      <w:r w:rsidR="0024799A">
        <w:rPr>
          <w:rFonts w:ascii="Helvetica" w:eastAsia="Times New Roman" w:hAnsi="Helvetica" w:cs="Helvetica"/>
          <w:color w:val="333333"/>
          <w:sz w:val="21"/>
          <w:szCs w:val="21"/>
          <w:lang w:eastAsia="en-GB"/>
        </w:rPr>
        <w:t xml:space="preserve">Currently it accesses data </w:t>
      </w:r>
      <w:r w:rsidR="0024799A" w:rsidRPr="00572A51">
        <w:rPr>
          <w:rFonts w:ascii="Helvetica" w:eastAsia="Times New Roman" w:hAnsi="Helvetica" w:cs="Helvetica"/>
          <w:color w:val="333333"/>
          <w:sz w:val="21"/>
          <w:szCs w:val="21"/>
          <w:lang w:eastAsia="en-GB"/>
        </w:rPr>
        <w:t>stored in the Global Biodiversity Information Facility </w:t>
      </w:r>
      <w:hyperlink r:id="rId6" w:tgtFrame="_blank" w:history="1">
        <w:r w:rsidR="0024799A" w:rsidRPr="00572A51">
          <w:rPr>
            <w:rFonts w:ascii="Helvetica" w:eastAsia="Times New Roman" w:hAnsi="Helvetica" w:cs="Helvetica"/>
            <w:color w:val="3C8DBC"/>
            <w:sz w:val="21"/>
            <w:szCs w:val="21"/>
            <w:u w:val="single"/>
            <w:lang w:eastAsia="en-GB"/>
          </w:rPr>
          <w:t>(GBIF)</w:t>
        </w:r>
      </w:hyperlink>
      <w:r w:rsidR="0024799A" w:rsidRPr="0024799A">
        <w:rPr>
          <w:rFonts w:ascii="Helvetica" w:eastAsia="Times New Roman" w:hAnsi="Helvetica" w:cs="Helvetica"/>
          <w:sz w:val="21"/>
          <w:szCs w:val="21"/>
          <w:lang w:eastAsia="en-GB"/>
        </w:rPr>
        <w:t>, but it also allows filtering by institutions that provide data to GBIF.</w:t>
      </w:r>
    </w:p>
    <w:p w14:paraId="57D13645" w14:textId="3CDBEC93" w:rsidR="00572A51" w:rsidRPr="00572A51" w:rsidRDefault="00EA75D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You can read more about Ignorance Scores </w:t>
      </w:r>
      <w:hyperlink r:id="rId7" w:tgtFrame="_blank" w:history="1">
        <w:r w:rsidRPr="00572A51">
          <w:rPr>
            <w:rFonts w:ascii="Helvetica" w:eastAsia="Times New Roman" w:hAnsi="Helvetica" w:cs="Helvetica"/>
            <w:color w:val="3C8DBC"/>
            <w:sz w:val="21"/>
            <w:szCs w:val="21"/>
            <w:u w:val="single"/>
            <w:lang w:eastAsia="en-GB"/>
          </w:rPr>
          <w:t>here</w:t>
        </w:r>
      </w:hyperlink>
      <w:r w:rsidR="003B2373">
        <w:rPr>
          <w:rFonts w:ascii="Helvetica" w:eastAsia="Times New Roman" w:hAnsi="Helvetica" w:cs="Helvetica"/>
          <w:color w:val="3C8DBC"/>
          <w:sz w:val="21"/>
          <w:szCs w:val="21"/>
          <w:u w:val="single"/>
          <w:lang w:eastAsia="en-GB"/>
        </w:rPr>
        <w:t xml:space="preserve"> </w:t>
      </w:r>
      <w:ins w:id="0" w:author="Alejandro Ruete" w:date="2017-11-02T11:26:00Z">
        <w:r w:rsidR="004850C3">
          <w:rPr>
            <w:rFonts w:ascii="Helvetica" w:eastAsia="Times New Roman" w:hAnsi="Helvetica" w:cs="Helvetica"/>
            <w:color w:val="3C8DBC"/>
            <w:sz w:val="21"/>
            <w:szCs w:val="21"/>
            <w:u w:val="single"/>
            <w:lang w:eastAsia="en-GB"/>
          </w:rPr>
          <w:t xml:space="preserve"> </w:t>
        </w:r>
      </w:ins>
      <w:r w:rsidR="003B2373">
        <w:rPr>
          <w:rFonts w:ascii="Helvetica" w:eastAsia="Times New Roman" w:hAnsi="Helvetica" w:cs="Helvetica"/>
          <w:color w:val="3C8DBC"/>
          <w:sz w:val="21"/>
          <w:szCs w:val="21"/>
          <w:u w:val="single"/>
          <w:lang w:eastAsia="en-GB"/>
        </w:rPr>
        <w:t>and here (</w:t>
      </w:r>
      <w:ins w:id="1" w:author="Alejandro Ruete" w:date="2017-11-02T11:26:00Z">
        <w:r w:rsidR="004850C3" w:rsidRPr="004850C3">
          <w:rPr>
            <w:rFonts w:ascii="Helvetica" w:eastAsia="Times New Roman" w:hAnsi="Helvetica" w:cs="Helvetica"/>
            <w:color w:val="3C8DBC"/>
            <w:sz w:val="21"/>
            <w:szCs w:val="21"/>
            <w:u w:val="single"/>
            <w:lang w:eastAsia="en-GB"/>
          </w:rPr>
          <w:t>https://devpost.com/software/mapping-ignorance-in-space-and-time-evtf4a</w:t>
        </w:r>
      </w:ins>
      <w:r w:rsidR="003B2373">
        <w:rPr>
          <w:rFonts w:ascii="Helvetica" w:eastAsia="Times New Roman" w:hAnsi="Helvetica" w:cs="Helvetica"/>
          <w:color w:val="3C8DBC"/>
          <w:sz w:val="21"/>
          <w:szCs w:val="21"/>
          <w:u w:val="single"/>
          <w:lang w:eastAsia="en-GB"/>
        </w:rPr>
        <w:t>)</w:t>
      </w:r>
    </w:p>
    <w:p w14:paraId="493640DB" w14:textId="77777777" w:rsidR="0024799A" w:rsidRDefault="0024799A" w:rsidP="00572A51">
      <w:pPr>
        <w:shd w:val="clear" w:color="auto" w:fill="FFFFFF"/>
        <w:spacing w:after="150" w:line="240" w:lineRule="auto"/>
        <w:rPr>
          <w:rFonts w:ascii="Helvetica" w:eastAsia="Times New Roman" w:hAnsi="Helvetica" w:cs="Helvetica"/>
          <w:color w:val="333333"/>
          <w:sz w:val="21"/>
          <w:szCs w:val="21"/>
          <w:lang w:eastAsia="en-GB"/>
        </w:rPr>
      </w:pPr>
    </w:p>
    <w:p w14:paraId="36135568" w14:textId="696455A3" w:rsidR="0024799A" w:rsidRDefault="0024799A" w:rsidP="00572A51">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HOW TO USE IT</w:t>
      </w:r>
    </w:p>
    <w:p w14:paraId="133ADBA2" w14:textId="60679866" w:rsidR="00951996" w:rsidRDefault="003B2373"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On the first tab "</w:t>
      </w:r>
      <w:r w:rsidRPr="00572A51">
        <w:rPr>
          <w:rFonts w:ascii="Helvetica" w:eastAsia="Times New Roman" w:hAnsi="Helvetica" w:cs="Helvetica"/>
          <w:b/>
          <w:bCs/>
          <w:color w:val="333333"/>
          <w:sz w:val="21"/>
          <w:szCs w:val="21"/>
          <w:lang w:eastAsia="en-GB"/>
        </w:rPr>
        <w:t>Map</w:t>
      </w:r>
      <w:r w:rsidRPr="00572A51">
        <w:rPr>
          <w:rFonts w:ascii="Helvetica" w:eastAsia="Times New Roman" w:hAnsi="Helvetica" w:cs="Helvetica"/>
          <w:color w:val="333333"/>
          <w:sz w:val="21"/>
          <w:szCs w:val="21"/>
          <w:lang w:eastAsia="en-GB"/>
        </w:rPr>
        <w:t>" you can explore the spatial bias of the selected reference taxonomic group, in the selected time frame. </w:t>
      </w:r>
      <w:r w:rsidR="0024799A">
        <w:rPr>
          <w:rFonts w:ascii="Helvetica" w:eastAsia="Times New Roman" w:hAnsi="Helvetica" w:cs="Helvetica"/>
          <w:color w:val="333333"/>
          <w:sz w:val="21"/>
          <w:szCs w:val="21"/>
          <w:lang w:eastAsia="en-GB"/>
        </w:rPr>
        <w:t xml:space="preserve">On the map you will see in a scale of </w:t>
      </w:r>
      <w:r w:rsidR="00860491">
        <w:rPr>
          <w:rFonts w:ascii="Helvetica" w:eastAsia="Times New Roman" w:hAnsi="Helvetica" w:cs="Helvetica"/>
          <w:color w:val="333333"/>
          <w:sz w:val="21"/>
          <w:szCs w:val="21"/>
          <w:lang w:eastAsia="en-GB"/>
        </w:rPr>
        <w:t>white</w:t>
      </w:r>
      <w:r w:rsidR="0024799A">
        <w:rPr>
          <w:rFonts w:ascii="Helvetica" w:eastAsia="Times New Roman" w:hAnsi="Helvetica" w:cs="Helvetica"/>
          <w:color w:val="333333"/>
          <w:sz w:val="21"/>
          <w:szCs w:val="21"/>
          <w:lang w:eastAsia="en-GB"/>
        </w:rPr>
        <w:t>-</w:t>
      </w:r>
      <w:r w:rsidR="00860491">
        <w:rPr>
          <w:rFonts w:ascii="Helvetica" w:eastAsia="Times New Roman" w:hAnsi="Helvetica" w:cs="Helvetica"/>
          <w:color w:val="333333"/>
          <w:sz w:val="21"/>
          <w:szCs w:val="21"/>
          <w:lang w:eastAsia="en-GB"/>
        </w:rPr>
        <w:t>green</w:t>
      </w:r>
      <w:r w:rsidR="0024799A">
        <w:rPr>
          <w:rFonts w:ascii="Helvetica" w:eastAsia="Times New Roman" w:hAnsi="Helvetica" w:cs="Helvetica"/>
          <w:color w:val="333333"/>
          <w:sz w:val="21"/>
          <w:szCs w:val="21"/>
          <w:lang w:eastAsia="en-GB"/>
        </w:rPr>
        <w:t xml:space="preserve"> the density of the data for the selected RTG. </w:t>
      </w:r>
      <w:r w:rsidR="00951996" w:rsidRPr="00572A51">
        <w:rPr>
          <w:rFonts w:ascii="Helvetica" w:eastAsia="Times New Roman" w:hAnsi="Helvetica" w:cs="Helvetica"/>
          <w:color w:val="333333"/>
          <w:sz w:val="21"/>
          <w:szCs w:val="21"/>
          <w:lang w:eastAsia="en-GB"/>
        </w:rPr>
        <w:t xml:space="preserve">Beware that </w:t>
      </w:r>
      <w:r w:rsidR="0024799A">
        <w:rPr>
          <w:rFonts w:ascii="Helvetica" w:eastAsia="Times New Roman" w:hAnsi="Helvetica" w:cs="Helvetica"/>
          <w:color w:val="333333"/>
          <w:sz w:val="21"/>
          <w:szCs w:val="21"/>
          <w:lang w:eastAsia="en-GB"/>
        </w:rPr>
        <w:t xml:space="preserve">this is </w:t>
      </w:r>
      <w:r w:rsidR="00951996" w:rsidRPr="00572A51">
        <w:rPr>
          <w:rFonts w:ascii="Helvetica" w:eastAsia="Times New Roman" w:hAnsi="Helvetica" w:cs="Helvetica"/>
          <w:color w:val="333333"/>
          <w:sz w:val="21"/>
          <w:szCs w:val="21"/>
          <w:lang w:eastAsia="en-GB"/>
        </w:rPr>
        <w:t xml:space="preserve">ALL the data that is available, but YOUR search </w:t>
      </w:r>
      <w:r w:rsidR="0024799A">
        <w:rPr>
          <w:rFonts w:ascii="Helvetica" w:eastAsia="Times New Roman" w:hAnsi="Helvetica" w:cs="Helvetica"/>
          <w:color w:val="333333"/>
          <w:sz w:val="21"/>
          <w:szCs w:val="21"/>
          <w:lang w:eastAsia="en-GB"/>
        </w:rPr>
        <w:t xml:space="preserve">will </w:t>
      </w:r>
      <w:r w:rsidR="00951996" w:rsidRPr="00572A51">
        <w:rPr>
          <w:rFonts w:ascii="Helvetica" w:eastAsia="Times New Roman" w:hAnsi="Helvetica" w:cs="Helvetica"/>
          <w:color w:val="333333"/>
          <w:sz w:val="21"/>
          <w:szCs w:val="21"/>
          <w:lang w:eastAsia="en-GB"/>
        </w:rPr>
        <w:t xml:space="preserve">also depend on </w:t>
      </w:r>
      <w:r w:rsidR="00EC22E9">
        <w:rPr>
          <w:rFonts w:ascii="Helvetica" w:eastAsia="Times New Roman" w:hAnsi="Helvetica" w:cs="Helvetica"/>
          <w:color w:val="333333"/>
          <w:sz w:val="21"/>
          <w:szCs w:val="21"/>
          <w:lang w:eastAsia="en-GB"/>
        </w:rPr>
        <w:t xml:space="preserve">other search options like </w:t>
      </w:r>
      <w:r w:rsidR="002C6A16">
        <w:rPr>
          <w:rFonts w:ascii="Helvetica" w:eastAsia="Times New Roman" w:hAnsi="Helvetica" w:cs="Helvetica"/>
          <w:color w:val="333333"/>
          <w:sz w:val="21"/>
          <w:szCs w:val="21"/>
          <w:lang w:eastAsia="en-GB"/>
        </w:rPr>
        <w:t xml:space="preserve">time window and </w:t>
      </w:r>
      <w:r w:rsidR="00951996" w:rsidRPr="00572A51">
        <w:rPr>
          <w:rFonts w:ascii="Helvetica" w:eastAsia="Times New Roman" w:hAnsi="Helvetica" w:cs="Helvetica"/>
          <w:color w:val="333333"/>
          <w:sz w:val="21"/>
          <w:szCs w:val="21"/>
          <w:lang w:eastAsia="en-GB"/>
        </w:rPr>
        <w:t>the Basis of Record.</w:t>
      </w:r>
      <w:r w:rsidR="007F13D4">
        <w:rPr>
          <w:rFonts w:ascii="Helvetica" w:eastAsia="Times New Roman" w:hAnsi="Helvetica" w:cs="Helvetica"/>
          <w:color w:val="333333"/>
          <w:sz w:val="21"/>
          <w:szCs w:val="21"/>
          <w:lang w:eastAsia="en-GB"/>
        </w:rPr>
        <w:t xml:space="preserve"> This background data is only shown to give you some information about </w:t>
      </w:r>
      <w:r w:rsidR="002C6A16">
        <w:rPr>
          <w:rFonts w:ascii="Helvetica" w:eastAsia="Times New Roman" w:hAnsi="Helvetica" w:cs="Helvetica"/>
          <w:color w:val="333333"/>
          <w:sz w:val="21"/>
          <w:szCs w:val="21"/>
          <w:lang w:eastAsia="en-GB"/>
        </w:rPr>
        <w:t>the presence and density of the data but is not a quality report</w:t>
      </w:r>
      <w:r w:rsidR="007F13D4">
        <w:rPr>
          <w:rFonts w:ascii="Helvetica" w:eastAsia="Times New Roman" w:hAnsi="Helvetica" w:cs="Helvetica"/>
          <w:color w:val="333333"/>
          <w:sz w:val="21"/>
          <w:szCs w:val="21"/>
          <w:lang w:eastAsia="en-GB"/>
        </w:rPr>
        <w:t>.</w:t>
      </w:r>
      <w:r w:rsidR="0024799A">
        <w:rPr>
          <w:rFonts w:ascii="Helvetica" w:eastAsia="Times New Roman" w:hAnsi="Helvetica" w:cs="Helvetica"/>
          <w:color w:val="333333"/>
          <w:sz w:val="21"/>
          <w:szCs w:val="21"/>
          <w:lang w:eastAsia="en-GB"/>
        </w:rPr>
        <w:t xml:space="preserve"> </w:t>
      </w:r>
      <w:r w:rsidR="007F13D4">
        <w:rPr>
          <w:rFonts w:ascii="Helvetica" w:eastAsia="Times New Roman" w:hAnsi="Helvetica" w:cs="Helvetica"/>
          <w:color w:val="333333"/>
          <w:sz w:val="21"/>
          <w:szCs w:val="21"/>
          <w:lang w:eastAsia="en-GB"/>
        </w:rPr>
        <w:t>Your selected data will show only after</w:t>
      </w:r>
      <w:r w:rsidR="005B75E0">
        <w:rPr>
          <w:rFonts w:ascii="Helvetica" w:eastAsia="Times New Roman" w:hAnsi="Helvetica" w:cs="Helvetica"/>
          <w:color w:val="333333"/>
          <w:sz w:val="21"/>
          <w:szCs w:val="21"/>
          <w:lang w:eastAsia="en-GB"/>
        </w:rPr>
        <w:t xml:space="preserve"> you have finished your search, and the density map will be toggled off.</w:t>
      </w:r>
    </w:p>
    <w:p w14:paraId="101BCD1C" w14:textId="296B633C"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br/>
      </w:r>
      <w:r w:rsidRPr="00572A51">
        <w:rPr>
          <w:rFonts w:ascii="Helvetica" w:eastAsia="Times New Roman" w:hAnsi="Helvetica" w:cs="Helvetica"/>
          <w:color w:val="333333"/>
          <w:sz w:val="21"/>
          <w:szCs w:val="21"/>
          <w:lang w:eastAsia="en-GB"/>
        </w:rPr>
        <w:br/>
      </w:r>
      <w:r w:rsidR="005B75E0">
        <w:rPr>
          <w:rFonts w:ascii="Helvetica" w:eastAsia="Times New Roman" w:hAnsi="Helvetica" w:cs="Helvetica"/>
          <w:color w:val="333333"/>
          <w:sz w:val="21"/>
          <w:szCs w:val="21"/>
          <w:lang w:eastAsia="en-GB"/>
        </w:rPr>
        <w:t>To perform a search, d</w:t>
      </w:r>
      <w:r w:rsidRPr="00572A51">
        <w:rPr>
          <w:rFonts w:ascii="Helvetica" w:eastAsia="Times New Roman" w:hAnsi="Helvetica" w:cs="Helvetica"/>
          <w:color w:val="333333"/>
          <w:sz w:val="21"/>
          <w:szCs w:val="21"/>
          <w:lang w:eastAsia="en-GB"/>
        </w:rPr>
        <w:t>o like this:</w:t>
      </w:r>
    </w:p>
    <w:p w14:paraId="15986F0F" w14:textId="41D8DDCC"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lastRenderedPageBreak/>
        <w:t xml:space="preserve">Draw a polygon </w:t>
      </w:r>
      <w:r w:rsidR="0037502E">
        <w:rPr>
          <w:rFonts w:ascii="Helvetica" w:eastAsia="Times New Roman" w:hAnsi="Helvetica" w:cs="Helvetica"/>
          <w:color w:val="333333"/>
          <w:sz w:val="21"/>
          <w:szCs w:val="21"/>
          <w:lang w:eastAsia="en-GB"/>
        </w:rPr>
        <w:t xml:space="preserve">over the area you are interested in, </w:t>
      </w:r>
      <w:r w:rsidRPr="00572A51">
        <w:rPr>
          <w:rFonts w:ascii="Helvetica" w:eastAsia="Times New Roman" w:hAnsi="Helvetica" w:cs="Helvetica"/>
          <w:color w:val="333333"/>
          <w:sz w:val="21"/>
          <w:szCs w:val="21"/>
          <w:lang w:eastAsia="en-GB"/>
        </w:rPr>
        <w:t>using any of the shape-buttons </w:t>
      </w:r>
      <w:r w:rsidRPr="00572A51">
        <w:rPr>
          <w:rFonts w:ascii="Helvetica" w:eastAsia="Times New Roman" w:hAnsi="Helvetica" w:cs="Helvetica"/>
          <w:noProof/>
          <w:color w:val="333333"/>
          <w:sz w:val="21"/>
          <w:szCs w:val="21"/>
          <w:lang w:eastAsia="en-GB"/>
        </w:rPr>
        <w:drawing>
          <wp:inline distT="0" distB="0" distL="0" distR="0" wp14:anchorId="708BFE7D" wp14:editId="52654F70">
            <wp:extent cx="438150" cy="760744"/>
            <wp:effectExtent l="0" t="0" r="0" b="1270"/>
            <wp:docPr id="5" name="Picture 5" descr="https://greensway.shinyapps.io/ignapp-v08/_w_f7cc4ef3/img/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eensway.shinyapps.io/ignapp-v08/_w_f7cc4ef3/img/screensh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90" cy="772272"/>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top-left</w:t>
      </w:r>
      <w:r w:rsidR="0037502E">
        <w:rPr>
          <w:rFonts w:ascii="Helvetica" w:eastAsia="Times New Roman" w:hAnsi="Helvetica" w:cs="Helvetica"/>
          <w:color w:val="333333"/>
          <w:sz w:val="21"/>
          <w:szCs w:val="21"/>
          <w:lang w:eastAsia="en-GB"/>
        </w:rPr>
        <w:t>. If you chose the rectangle</w:t>
      </w:r>
      <w:r w:rsidR="00097EE9">
        <w:rPr>
          <w:rFonts w:ascii="Helvetica" w:eastAsia="Times New Roman" w:hAnsi="Helvetica" w:cs="Helvetica"/>
          <w:color w:val="333333"/>
          <w:sz w:val="21"/>
          <w:szCs w:val="21"/>
          <w:lang w:eastAsia="en-GB"/>
        </w:rPr>
        <w:t>-shape</w:t>
      </w:r>
      <w:r w:rsidR="0037502E">
        <w:rPr>
          <w:rFonts w:ascii="Helvetica" w:eastAsia="Times New Roman" w:hAnsi="Helvetica" w:cs="Helvetica"/>
          <w:color w:val="333333"/>
          <w:sz w:val="21"/>
          <w:szCs w:val="21"/>
          <w:lang w:eastAsia="en-GB"/>
        </w:rPr>
        <w:t xml:space="preserve"> you can click in one corner and then drag it out to </w:t>
      </w:r>
      <w:r w:rsidR="00097EE9">
        <w:rPr>
          <w:rFonts w:ascii="Helvetica" w:eastAsia="Times New Roman" w:hAnsi="Helvetica" w:cs="Helvetica"/>
          <w:color w:val="333333"/>
          <w:sz w:val="21"/>
          <w:szCs w:val="21"/>
          <w:lang w:eastAsia="en-GB"/>
        </w:rPr>
        <w:t>appropriate</w:t>
      </w:r>
      <w:r w:rsidR="0037502E">
        <w:rPr>
          <w:rFonts w:ascii="Helvetica" w:eastAsia="Times New Roman" w:hAnsi="Helvetica" w:cs="Helvetica"/>
          <w:color w:val="333333"/>
          <w:sz w:val="21"/>
          <w:szCs w:val="21"/>
          <w:lang w:eastAsia="en-GB"/>
        </w:rPr>
        <w:t xml:space="preserve"> size</w:t>
      </w:r>
      <w:r w:rsidR="00097EE9">
        <w:rPr>
          <w:rFonts w:ascii="Helvetica" w:eastAsia="Times New Roman" w:hAnsi="Helvetica" w:cs="Helvetica"/>
          <w:color w:val="333333"/>
          <w:sz w:val="21"/>
          <w:szCs w:val="21"/>
          <w:lang w:eastAsia="en-GB"/>
        </w:rPr>
        <w:t xml:space="preserve">, using the pentagram-shape you </w:t>
      </w:r>
      <w:r w:rsidR="003902AD">
        <w:rPr>
          <w:rFonts w:ascii="Helvetica" w:eastAsia="Times New Roman" w:hAnsi="Helvetica" w:cs="Helvetica"/>
          <w:color w:val="333333"/>
          <w:sz w:val="21"/>
          <w:szCs w:val="21"/>
          <w:lang w:eastAsia="en-GB"/>
        </w:rPr>
        <w:t xml:space="preserve">can determine the shape yourself by creating points/vertices on each click with the mouse. </w:t>
      </w:r>
      <w:r w:rsidR="00097EE9">
        <w:rPr>
          <w:rFonts w:ascii="Helvetica" w:eastAsia="Times New Roman" w:hAnsi="Helvetica" w:cs="Helvetica"/>
          <w:color w:val="333333"/>
          <w:sz w:val="21"/>
          <w:szCs w:val="21"/>
          <w:lang w:eastAsia="en-GB"/>
        </w:rPr>
        <w:t xml:space="preserve"> </w:t>
      </w:r>
      <w:r w:rsidR="0037502E">
        <w:rPr>
          <w:rFonts w:ascii="Helvetica" w:eastAsia="Times New Roman" w:hAnsi="Helvetica" w:cs="Helvetica"/>
          <w:color w:val="333333"/>
          <w:sz w:val="21"/>
          <w:szCs w:val="21"/>
          <w:lang w:eastAsia="en-GB"/>
        </w:rPr>
        <w:t xml:space="preserve"> </w:t>
      </w:r>
    </w:p>
    <w:p w14:paraId="13E95BA8" w14:textId="24665CB5" w:rsidR="00572A51" w:rsidRPr="00572A51" w:rsidRDefault="003B2373"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On the panel to the left there are three tabs. The first one is called </w:t>
      </w:r>
      <w:r w:rsidR="00572A51" w:rsidRPr="00572A51">
        <w:rPr>
          <w:rFonts w:ascii="Helvetica" w:eastAsia="Times New Roman" w:hAnsi="Helvetica" w:cs="Helvetica"/>
          <w:color w:val="333333"/>
          <w:sz w:val="21"/>
          <w:szCs w:val="21"/>
          <w:lang w:eastAsia="en-GB"/>
        </w:rPr>
        <w:t>"</w:t>
      </w:r>
      <w:r w:rsidR="00572A51" w:rsidRPr="00572A51">
        <w:rPr>
          <w:rFonts w:ascii="Helvetica" w:eastAsia="Times New Roman" w:hAnsi="Helvetica" w:cs="Helvetica"/>
          <w:b/>
          <w:bCs/>
          <w:color w:val="333333"/>
          <w:sz w:val="21"/>
          <w:szCs w:val="21"/>
          <w:lang w:eastAsia="en-GB"/>
        </w:rPr>
        <w:t>Grid Options</w:t>
      </w:r>
      <w:r w:rsidR="00572A51" w:rsidRPr="00572A51">
        <w:rPr>
          <w:rFonts w:ascii="Helvetica" w:eastAsia="Times New Roman" w:hAnsi="Helvetica" w:cs="Helvetica"/>
          <w:color w:val="333333"/>
          <w:sz w:val="21"/>
          <w:szCs w:val="21"/>
          <w:lang w:eastAsia="en-GB"/>
        </w:rPr>
        <w:t>"</w:t>
      </w:r>
      <w:r>
        <w:rPr>
          <w:rFonts w:ascii="Helvetica" w:eastAsia="Times New Roman" w:hAnsi="Helvetica" w:cs="Helvetica"/>
          <w:color w:val="333333"/>
          <w:sz w:val="21"/>
          <w:szCs w:val="21"/>
          <w:lang w:eastAsia="en-GB"/>
        </w:rPr>
        <w:t xml:space="preserve">. There you can </w:t>
      </w:r>
      <w:r w:rsidR="00572A51" w:rsidRPr="00572A51">
        <w:rPr>
          <w:rFonts w:ascii="Helvetica" w:eastAsia="Times New Roman" w:hAnsi="Helvetica" w:cs="Helvetica"/>
          <w:color w:val="333333"/>
          <w:sz w:val="21"/>
          <w:szCs w:val="21"/>
          <w:lang w:eastAsia="en-GB"/>
        </w:rPr>
        <w:t>choose the width of the grid cells. If you want your grid to cover the full extent of your selected study area check the "Buffer" check-box. If you want squared grid cells, uncheck the "Hexagonal grid" check-box</w:t>
      </w:r>
    </w:p>
    <w:p w14:paraId="7A6E0143" w14:textId="638F1648"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Choose your Reference Taxonomic Group from the list</w:t>
      </w:r>
      <w:r w:rsidR="003B2373">
        <w:rPr>
          <w:rFonts w:ascii="Helvetica" w:eastAsia="Times New Roman" w:hAnsi="Helvetica" w:cs="Helvetica"/>
          <w:color w:val="333333"/>
          <w:sz w:val="21"/>
          <w:szCs w:val="21"/>
          <w:lang w:eastAsia="en-GB"/>
        </w:rPr>
        <w:t xml:space="preserve">. The groups shown in the lists are common </w:t>
      </w:r>
      <w:proofErr w:type="spellStart"/>
      <w:r w:rsidR="003B2373">
        <w:rPr>
          <w:rFonts w:ascii="Helvetica" w:eastAsia="Times New Roman" w:hAnsi="Helvetica" w:cs="Helvetica"/>
          <w:color w:val="333333"/>
          <w:sz w:val="21"/>
          <w:szCs w:val="21"/>
          <w:lang w:eastAsia="en-GB"/>
        </w:rPr>
        <w:t>taxas</w:t>
      </w:r>
      <w:proofErr w:type="spellEnd"/>
      <w:r w:rsidR="003B2373">
        <w:rPr>
          <w:rFonts w:ascii="Helvetica" w:eastAsia="Times New Roman" w:hAnsi="Helvetica" w:cs="Helvetica"/>
          <w:color w:val="333333"/>
          <w:sz w:val="21"/>
          <w:szCs w:val="21"/>
          <w:lang w:eastAsia="en-GB"/>
        </w:rPr>
        <w:t>, but you can override this option in the tab “Search Options” (see below).</w:t>
      </w:r>
    </w:p>
    <w:p w14:paraId="2B3F9911" w14:textId="77777777"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Click the "Grid" button </w:t>
      </w:r>
      <w:r w:rsidRPr="00572A51">
        <w:rPr>
          <w:rFonts w:ascii="Helvetica" w:eastAsia="Times New Roman" w:hAnsi="Helvetica" w:cs="Helvetica"/>
          <w:noProof/>
          <w:color w:val="333333"/>
          <w:sz w:val="21"/>
          <w:szCs w:val="21"/>
          <w:lang w:eastAsia="en-GB"/>
        </w:rPr>
        <w:drawing>
          <wp:inline distT="0" distB="0" distL="0" distR="0" wp14:anchorId="648A850A" wp14:editId="311ECAEB">
            <wp:extent cx="1428750" cy="666750"/>
            <wp:effectExtent l="0" t="0" r="0" b="0"/>
            <wp:docPr id="4" name="Picture 4" descr="https://greensway.shinyapps.io/ignapp-v08/_w_f7cc4ef3/img/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eensway.shinyapps.io/ignapp-v08/_w_f7cc4ef3/img/screensh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w:t>
      </w:r>
      <w:r w:rsidRPr="00572A51">
        <w:rPr>
          <w:rFonts w:ascii="Helvetica" w:eastAsia="Times New Roman" w:hAnsi="Helvetica" w:cs="Helvetica"/>
          <w:b/>
          <w:bCs/>
          <w:color w:val="333333"/>
          <w:sz w:val="21"/>
          <w:szCs w:val="21"/>
          <w:lang w:eastAsia="en-GB"/>
        </w:rPr>
        <w:t>Grid Options</w:t>
      </w:r>
      <w:r w:rsidRPr="00572A51">
        <w:rPr>
          <w:rFonts w:ascii="Helvetica" w:eastAsia="Times New Roman" w:hAnsi="Helvetica" w:cs="Helvetica"/>
          <w:color w:val="333333"/>
          <w:sz w:val="21"/>
          <w:szCs w:val="21"/>
          <w:lang w:eastAsia="en-GB"/>
        </w:rPr>
        <w:t>" tab)</w:t>
      </w:r>
    </w:p>
    <w:p w14:paraId="41DFF253" w14:textId="77777777" w:rsidR="00B42232"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Do you like the grid? Click the "Search" button </w:t>
      </w:r>
      <w:r w:rsidRPr="00572A51">
        <w:rPr>
          <w:rFonts w:ascii="Helvetica" w:eastAsia="Times New Roman" w:hAnsi="Helvetica" w:cs="Helvetica"/>
          <w:noProof/>
          <w:color w:val="333333"/>
          <w:sz w:val="21"/>
          <w:szCs w:val="21"/>
          <w:lang w:eastAsia="en-GB"/>
        </w:rPr>
        <w:drawing>
          <wp:inline distT="0" distB="0" distL="0" distR="0" wp14:anchorId="055B5DA2" wp14:editId="1D23D58A">
            <wp:extent cx="1638300" cy="628650"/>
            <wp:effectExtent l="0" t="0" r="0" b="0"/>
            <wp:docPr id="3" name="Picture 3" descr="https://greensway.shinyapps.io/ignapp-v08/_w_f7cc4ef3/img/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eensway.shinyapps.io/ignapp-v08/_w_f7cc4ef3/img/screensh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628650"/>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xml:space="preserve">. </w:t>
      </w:r>
    </w:p>
    <w:p w14:paraId="47602920" w14:textId="7539813E" w:rsidR="00572A51" w:rsidRDefault="00B42232"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 </w:t>
      </w:r>
      <w:r w:rsidR="00572A51" w:rsidRPr="00572A51">
        <w:rPr>
          <w:rFonts w:ascii="Helvetica" w:eastAsia="Times New Roman" w:hAnsi="Helvetica" w:cs="Helvetica"/>
          <w:color w:val="333333"/>
          <w:sz w:val="21"/>
          <w:szCs w:val="21"/>
          <w:lang w:eastAsia="en-GB"/>
        </w:rPr>
        <w:t>Don't you like it? Change the options and click "Grid" again, or start over by clicking on "Clear" </w:t>
      </w:r>
      <w:r w:rsidR="00572A51" w:rsidRPr="00572A51">
        <w:rPr>
          <w:rFonts w:ascii="Helvetica" w:eastAsia="Times New Roman" w:hAnsi="Helvetica" w:cs="Helvetica"/>
          <w:noProof/>
          <w:color w:val="333333"/>
          <w:sz w:val="21"/>
          <w:szCs w:val="21"/>
          <w:lang w:eastAsia="en-GB"/>
        </w:rPr>
        <w:drawing>
          <wp:inline distT="0" distB="0" distL="0" distR="0" wp14:anchorId="02C3BFC4" wp14:editId="2AA07142">
            <wp:extent cx="1485900" cy="638175"/>
            <wp:effectExtent l="0" t="0" r="0" b="9525"/>
            <wp:docPr id="2" name="Picture 2" descr="https://greensway.shinyapps.io/ignapp-v08/_w_f7cc4ef3/img/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eensway.shinyapps.io/ignapp-v08/_w_f7cc4ef3/img/screensho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638175"/>
                    </a:xfrm>
                    <a:prstGeom prst="rect">
                      <a:avLst/>
                    </a:prstGeom>
                    <a:noFill/>
                    <a:ln>
                      <a:noFill/>
                    </a:ln>
                  </pic:spPr>
                </pic:pic>
              </a:graphicData>
            </a:graphic>
          </wp:inline>
        </w:drawing>
      </w:r>
      <w:r w:rsidR="00572A51" w:rsidRPr="00572A51">
        <w:rPr>
          <w:rFonts w:ascii="Helvetica" w:eastAsia="Times New Roman" w:hAnsi="Helvetica" w:cs="Helvetica"/>
          <w:color w:val="333333"/>
          <w:sz w:val="21"/>
          <w:szCs w:val="21"/>
          <w:lang w:eastAsia="en-GB"/>
        </w:rPr>
        <w:t>.</w:t>
      </w:r>
    </w:p>
    <w:p w14:paraId="7E72DE62" w14:textId="43FC5580" w:rsidR="007F13D4" w:rsidRPr="00572A51" w:rsidRDefault="007F13D4" w:rsidP="003B237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commentRangeStart w:id="2"/>
      <w:commentRangeStart w:id="3"/>
      <w:r w:rsidRPr="00572A51">
        <w:rPr>
          <w:rFonts w:ascii="Helvetica" w:eastAsia="Times New Roman" w:hAnsi="Helvetica" w:cs="Helvetica"/>
          <w:color w:val="333333"/>
          <w:sz w:val="21"/>
          <w:szCs w:val="21"/>
          <w:lang w:eastAsia="en-GB"/>
        </w:rPr>
        <w:t>Under "</w:t>
      </w:r>
      <w:r w:rsidR="003B2373" w:rsidRPr="003B2373">
        <w:t xml:space="preserve"> </w:t>
      </w:r>
      <w:r w:rsidR="003B2373" w:rsidRPr="003B2373">
        <w:rPr>
          <w:rFonts w:ascii="Helvetica" w:eastAsia="Times New Roman" w:hAnsi="Helvetica" w:cs="Helvetica"/>
          <w:color w:val="333333"/>
          <w:sz w:val="21"/>
          <w:szCs w:val="21"/>
          <w:lang w:eastAsia="en-GB"/>
        </w:rPr>
        <w:t>Ignorance Scores Assumptions</w:t>
      </w:r>
      <w:r w:rsidRPr="00572A51">
        <w:rPr>
          <w:rFonts w:ascii="Helvetica" w:eastAsia="Times New Roman" w:hAnsi="Helvetica" w:cs="Helvetica"/>
          <w:color w:val="333333"/>
          <w:sz w:val="21"/>
          <w:szCs w:val="21"/>
          <w:lang w:eastAsia="en-GB"/>
        </w:rPr>
        <w:t>" you can specify the parameters for the half-ignorance algorithm.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 parameter defines the number of observations required per grid cell to decrease the ignorance score (IS) to 0.5 (see the reference above).</w:t>
      </w:r>
      <w:r>
        <w:rPr>
          <w:rFonts w:ascii="Helvetica" w:eastAsia="Times New Roman" w:hAnsi="Helvetica" w:cs="Helvetica"/>
          <w:color w:val="333333"/>
          <w:sz w:val="21"/>
          <w:szCs w:val="21"/>
          <w:lang w:eastAsia="en-GB"/>
        </w:rPr>
        <w:t xml:space="preserve"> </w:t>
      </w:r>
      <w:commentRangeEnd w:id="2"/>
      <w:r>
        <w:rPr>
          <w:rStyle w:val="CommentReference"/>
        </w:rPr>
        <w:commentReference w:id="2"/>
      </w:r>
      <w:commentRangeEnd w:id="3"/>
      <w:r w:rsidR="00C20B7F">
        <w:rPr>
          <w:rStyle w:val="CommentReference"/>
        </w:rPr>
        <w:commentReference w:id="3"/>
      </w:r>
      <w:r w:rsidRPr="00572A51">
        <w:rPr>
          <w:rFonts w:ascii="Helvetica" w:eastAsia="Times New Roman" w:hAnsi="Helvetica" w:cs="Helvetica"/>
          <w:color w:val="333333"/>
          <w:sz w:val="21"/>
          <w:szCs w:val="21"/>
          <w:lang w:eastAsia="en-GB"/>
        </w:rPr>
        <w:t>You can calculate IS over raw observations (using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RTG), over </w:t>
      </w:r>
      <w:r w:rsidRPr="00572A51">
        <w:rPr>
          <w:rFonts w:ascii="Helvetica" w:eastAsia="Times New Roman" w:hAnsi="Helvetica" w:cs="Helvetica"/>
          <w:i/>
          <w:iCs/>
          <w:color w:val="333333"/>
          <w:sz w:val="21"/>
          <w:szCs w:val="21"/>
          <w:lang w:eastAsia="en-GB"/>
        </w:rPr>
        <w:t>Observation Indices</w:t>
      </w:r>
      <w:r w:rsidRPr="00572A51">
        <w:rPr>
          <w:rFonts w:ascii="Helvetica" w:eastAsia="Times New Roman" w:hAnsi="Helvetica" w:cs="Helvetica"/>
          <w:color w:val="333333"/>
          <w:sz w:val="21"/>
          <w:szCs w:val="21"/>
          <w:lang w:eastAsia="en-GB"/>
        </w:rPr>
        <w:t> (i.e. the number of observations for the RTG divided by the observed number of species observed, per grid cell; using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 per species), or you can choose the combined Ignorance Score, that uses both parameters.</w:t>
      </w:r>
    </w:p>
    <w:p w14:paraId="093175CA" w14:textId="77777777" w:rsidR="007F13D4" w:rsidRDefault="007F13D4" w:rsidP="007F13D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 xml:space="preserve">More search options are available if you </w:t>
      </w:r>
      <w:proofErr w:type="gramStart"/>
      <w:r w:rsidRPr="00572A51">
        <w:rPr>
          <w:rFonts w:ascii="Helvetica" w:eastAsia="Times New Roman" w:hAnsi="Helvetica" w:cs="Helvetica"/>
          <w:color w:val="333333"/>
          <w:sz w:val="21"/>
          <w:szCs w:val="21"/>
          <w:lang w:eastAsia="en-GB"/>
        </w:rPr>
        <w:t>look into</w:t>
      </w:r>
      <w:proofErr w:type="gramEnd"/>
      <w:r w:rsidRPr="00572A51">
        <w:rPr>
          <w:rFonts w:ascii="Helvetica" w:eastAsia="Times New Roman" w:hAnsi="Helvetica" w:cs="Helvetica"/>
          <w:color w:val="333333"/>
          <w:sz w:val="21"/>
          <w:szCs w:val="21"/>
          <w:lang w:eastAsia="en-GB"/>
        </w:rPr>
        <w:t xml:space="preserve"> the "</w:t>
      </w:r>
      <w:r w:rsidRPr="00572A51">
        <w:rPr>
          <w:rFonts w:ascii="Helvetica" w:eastAsia="Times New Roman" w:hAnsi="Helvetica" w:cs="Helvetica"/>
          <w:b/>
          <w:bCs/>
          <w:color w:val="333333"/>
          <w:sz w:val="21"/>
          <w:szCs w:val="21"/>
          <w:lang w:eastAsia="en-GB"/>
        </w:rPr>
        <w:t>Search Options</w:t>
      </w:r>
      <w:r w:rsidRPr="00572A51">
        <w:rPr>
          <w:rFonts w:ascii="Helvetica" w:eastAsia="Times New Roman" w:hAnsi="Helvetica" w:cs="Helvetica"/>
          <w:color w:val="333333"/>
          <w:sz w:val="21"/>
          <w:szCs w:val="21"/>
          <w:lang w:eastAsia="en-GB"/>
        </w:rPr>
        <w:t xml:space="preserve">" tab. </w:t>
      </w:r>
    </w:p>
    <w:p w14:paraId="17CA5189" w14:textId="79B651C2" w:rsidR="007F13D4" w:rsidRDefault="007F13D4" w:rsidP="004C36A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 xml:space="preserve">Specifying a taxonomic ID will override the selected RTG. </w:t>
      </w:r>
      <w:r>
        <w:rPr>
          <w:rFonts w:ascii="Helvetica" w:eastAsia="Times New Roman" w:hAnsi="Helvetica" w:cs="Helvetica"/>
          <w:color w:val="333333"/>
          <w:sz w:val="21"/>
          <w:szCs w:val="21"/>
          <w:lang w:eastAsia="en-GB"/>
        </w:rPr>
        <w:t xml:space="preserve">You will need to know the taxonomic ID to use this option, this can be found at </w:t>
      </w:r>
      <w:hyperlink r:id="rId15" w:history="1">
        <w:r w:rsidR="004C36A9" w:rsidRPr="003B0000">
          <w:rPr>
            <w:rStyle w:val="Hyperlink"/>
            <w:rFonts w:ascii="Helvetica" w:eastAsia="Times New Roman" w:hAnsi="Helvetica" w:cs="Helvetica"/>
            <w:sz w:val="21"/>
            <w:szCs w:val="21"/>
            <w:lang w:eastAsia="en-GB"/>
          </w:rPr>
          <w:t>https://www.gbif.org/dataset/d7dddbf4-2cf0-4f39-9b2a-bb099caae36c</w:t>
        </w:r>
      </w:hyperlink>
      <w:r w:rsidR="00E95251">
        <w:rPr>
          <w:rFonts w:ascii="Helvetica" w:eastAsia="Times New Roman" w:hAnsi="Helvetica" w:cs="Helvetica"/>
          <w:color w:val="333333"/>
          <w:sz w:val="21"/>
          <w:szCs w:val="21"/>
          <w:lang w:eastAsia="en-GB"/>
        </w:rPr>
        <w:t xml:space="preserve"> .</w:t>
      </w:r>
    </w:p>
    <w:p w14:paraId="65F3F03A" w14:textId="77777777" w:rsidR="00F755F7" w:rsidRDefault="00F755F7" w:rsidP="004C36A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You can determine the period (years) of observations to be included by dragging the two start-stop points, data from 1900 to 2017 is available (although the bar goes to 2020).</w:t>
      </w:r>
    </w:p>
    <w:p w14:paraId="1E19D5F2" w14:textId="00265A62" w:rsidR="007F13D4" w:rsidRDefault="00F755F7" w:rsidP="00E95251">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The basis of records to be included can be determined, e.g. if you do not which to include fossil specimen. </w:t>
      </w:r>
      <w:r w:rsidR="00E95251" w:rsidRPr="00E95251">
        <w:rPr>
          <w:rFonts w:ascii="Helvetica" w:eastAsia="Times New Roman" w:hAnsi="Helvetica" w:cs="Helvetica"/>
          <w:color w:val="333333"/>
          <w:sz w:val="21"/>
          <w:szCs w:val="21"/>
          <w:lang w:eastAsia="en-GB"/>
        </w:rPr>
        <w:t>Select more classes using the Shift + Ctrl/</w:t>
      </w:r>
      <w:proofErr w:type="spellStart"/>
      <w:r w:rsidR="00E95251" w:rsidRPr="00E95251">
        <w:rPr>
          <w:rFonts w:ascii="Helvetica" w:eastAsia="Times New Roman" w:hAnsi="Helvetica" w:cs="Helvetica"/>
          <w:color w:val="333333"/>
          <w:sz w:val="21"/>
          <w:szCs w:val="21"/>
          <w:lang w:eastAsia="en-GB"/>
        </w:rPr>
        <w:t>Cmd</w:t>
      </w:r>
      <w:proofErr w:type="spellEnd"/>
      <w:r w:rsidR="00E95251" w:rsidRPr="00E95251">
        <w:rPr>
          <w:rFonts w:ascii="Helvetica" w:eastAsia="Times New Roman" w:hAnsi="Helvetica" w:cs="Helvetica"/>
          <w:color w:val="333333"/>
          <w:sz w:val="21"/>
          <w:szCs w:val="21"/>
          <w:lang w:eastAsia="en-GB"/>
        </w:rPr>
        <w:t xml:space="preserve"> keys.</w:t>
      </w:r>
    </w:p>
    <w:p w14:paraId="4CBAFE50" w14:textId="6C48789D" w:rsidR="00F755F7" w:rsidRPr="00572A51" w:rsidRDefault="00F755F7" w:rsidP="004C36A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proofErr w:type="gramStart"/>
      <w:r>
        <w:rPr>
          <w:rFonts w:ascii="Helvetica" w:eastAsia="Times New Roman" w:hAnsi="Helvetica" w:cs="Helvetica"/>
          <w:color w:val="333333"/>
          <w:sz w:val="21"/>
          <w:szCs w:val="21"/>
          <w:lang w:eastAsia="en-GB"/>
        </w:rPr>
        <w:t>Also</w:t>
      </w:r>
      <w:proofErr w:type="gramEnd"/>
      <w:r>
        <w:rPr>
          <w:rFonts w:ascii="Helvetica" w:eastAsia="Times New Roman" w:hAnsi="Helvetica" w:cs="Helvetica"/>
          <w:color w:val="333333"/>
          <w:sz w:val="21"/>
          <w:szCs w:val="21"/>
          <w:lang w:eastAsia="en-GB"/>
        </w:rPr>
        <w:t xml:space="preserve"> the country of observation, publishing country and publishing organization can be chosen. </w:t>
      </w:r>
    </w:p>
    <w:p w14:paraId="3A202687" w14:textId="3F0998E0" w:rsidR="007F13D4" w:rsidRPr="00572A51" w:rsidRDefault="007F13D4" w:rsidP="004C36A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When you have changed any search parameters, click the “Search” button again to see the new result</w:t>
      </w:r>
      <w:r w:rsidR="00F755F7">
        <w:rPr>
          <w:rFonts w:ascii="Helvetica" w:eastAsia="Times New Roman" w:hAnsi="Helvetica" w:cs="Helvetica"/>
          <w:color w:val="333333"/>
          <w:sz w:val="21"/>
          <w:szCs w:val="21"/>
          <w:lang w:eastAsia="en-GB"/>
        </w:rPr>
        <w:t>.</w:t>
      </w:r>
    </w:p>
    <w:p w14:paraId="4F169BB2" w14:textId="77777777"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Finally, after the search is performed, you can download the grid (.SHP file) and the data table (as .CSV file) by clicking "Download" button </w:t>
      </w:r>
      <w:r w:rsidRPr="00572A51">
        <w:rPr>
          <w:rFonts w:ascii="Helvetica" w:eastAsia="Times New Roman" w:hAnsi="Helvetica" w:cs="Helvetica"/>
          <w:noProof/>
          <w:color w:val="333333"/>
          <w:sz w:val="21"/>
          <w:szCs w:val="21"/>
          <w:lang w:eastAsia="en-GB"/>
        </w:rPr>
        <w:drawing>
          <wp:inline distT="0" distB="0" distL="0" distR="0" wp14:anchorId="6825CD83" wp14:editId="0D4A17F3">
            <wp:extent cx="2133600" cy="790575"/>
            <wp:effectExtent l="0" t="0" r="0" b="9525"/>
            <wp:docPr id="1" name="Picture 1" descr="https://greensway.shinyapps.io/ignapp-v08/_w_f7cc4ef3/img/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eensway.shinyapps.io/ignapp-v08/_w_f7cc4ef3/img/screenshot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790575"/>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w:t>
      </w:r>
      <w:r w:rsidRPr="00572A51">
        <w:rPr>
          <w:rFonts w:ascii="Helvetica" w:eastAsia="Times New Roman" w:hAnsi="Helvetica" w:cs="Helvetica"/>
          <w:b/>
          <w:bCs/>
          <w:color w:val="333333"/>
          <w:sz w:val="21"/>
          <w:szCs w:val="21"/>
          <w:lang w:eastAsia="en-GB"/>
        </w:rPr>
        <w:t>Download</w:t>
      </w:r>
      <w:r w:rsidRPr="00572A51">
        <w:rPr>
          <w:rFonts w:ascii="Helvetica" w:eastAsia="Times New Roman" w:hAnsi="Helvetica" w:cs="Helvetica"/>
          <w:color w:val="333333"/>
          <w:sz w:val="21"/>
          <w:szCs w:val="21"/>
          <w:lang w:eastAsia="en-GB"/>
        </w:rPr>
        <w:t>" tab. So long, there are only a few Coordinate Reference Systems to choose from, but more are coming on demand. Files will be compressed in a .TAR file (for compatibility across platforms) in your default Download folder. You can open the file with </w:t>
      </w:r>
      <w:hyperlink r:id="rId17" w:tgtFrame="_blank" w:history="1">
        <w:r w:rsidRPr="00572A51">
          <w:rPr>
            <w:rFonts w:ascii="Helvetica" w:eastAsia="Times New Roman" w:hAnsi="Helvetica" w:cs="Helvetica"/>
            <w:color w:val="3C8DBC"/>
            <w:sz w:val="21"/>
            <w:szCs w:val="21"/>
            <w:u w:val="single"/>
            <w:lang w:eastAsia="en-GB"/>
          </w:rPr>
          <w:t>7zip</w:t>
        </w:r>
      </w:hyperlink>
      <w:r w:rsidRPr="00572A51">
        <w:rPr>
          <w:rFonts w:ascii="Helvetica" w:eastAsia="Times New Roman" w:hAnsi="Helvetica" w:cs="Helvetica"/>
          <w:color w:val="333333"/>
          <w:sz w:val="21"/>
          <w:szCs w:val="21"/>
          <w:lang w:eastAsia="en-GB"/>
        </w:rPr>
        <w:t>.</w:t>
      </w:r>
    </w:p>
    <w:p w14:paraId="315FEB29" w14:textId="77777777" w:rsidR="00572A51" w:rsidRPr="00572A51" w:rsidRDefault="00572A51" w:rsidP="00572A51">
      <w:pPr>
        <w:spacing w:after="0" w:line="240" w:lineRule="auto"/>
        <w:rPr>
          <w:rFonts w:ascii="Times New Roman" w:eastAsia="Times New Roman" w:hAnsi="Times New Roman" w:cs="Times New Roman"/>
          <w:sz w:val="24"/>
          <w:szCs w:val="24"/>
          <w:lang w:eastAsia="en-GB"/>
        </w:rPr>
      </w:pPr>
      <w:r w:rsidRPr="00572A51">
        <w:rPr>
          <w:rFonts w:ascii="Helvetica" w:eastAsia="Times New Roman" w:hAnsi="Helvetica" w:cs="Helvetica"/>
          <w:color w:val="333333"/>
          <w:sz w:val="21"/>
          <w:szCs w:val="21"/>
          <w:shd w:val="clear" w:color="auto" w:fill="FFFFFF"/>
          <w:lang w:eastAsia="en-GB"/>
        </w:rPr>
        <w:lastRenderedPageBreak/>
        <w:t>The search will take a while, depending on the number of cells, but it is rather quick.</w:t>
      </w:r>
    </w:p>
    <w:p w14:paraId="47CD4229" w14:textId="77777777" w:rsidR="00B42232" w:rsidRDefault="00B42232" w:rsidP="00572A51">
      <w:pPr>
        <w:shd w:val="clear" w:color="auto" w:fill="FFFFFF"/>
        <w:spacing w:after="150" w:line="240" w:lineRule="auto"/>
        <w:rPr>
          <w:rFonts w:ascii="Helvetica" w:eastAsia="Times New Roman" w:hAnsi="Helvetica" w:cs="Helvetica"/>
          <w:color w:val="333333"/>
          <w:sz w:val="21"/>
          <w:szCs w:val="21"/>
          <w:lang w:eastAsia="en-GB"/>
        </w:rPr>
      </w:pPr>
    </w:p>
    <w:p w14:paraId="286FF690" w14:textId="5F2018F4"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On the second tab "</w:t>
      </w:r>
      <w:r w:rsidRPr="00572A51">
        <w:rPr>
          <w:rFonts w:ascii="Helvetica" w:eastAsia="Times New Roman" w:hAnsi="Helvetica" w:cs="Helvetica"/>
          <w:b/>
          <w:bCs/>
          <w:color w:val="333333"/>
          <w:sz w:val="21"/>
          <w:szCs w:val="21"/>
          <w:lang w:eastAsia="en-GB"/>
        </w:rPr>
        <w:t>Data</w:t>
      </w:r>
      <w:r w:rsidRPr="00572A51">
        <w:rPr>
          <w:rFonts w:ascii="Helvetica" w:eastAsia="Times New Roman" w:hAnsi="Helvetica" w:cs="Helvetica"/>
          <w:color w:val="333333"/>
          <w:sz w:val="21"/>
          <w:szCs w:val="21"/>
          <w:lang w:eastAsia="en-GB"/>
        </w:rPr>
        <w:t xml:space="preserve">" the </w:t>
      </w:r>
      <w:bookmarkStart w:id="4" w:name="_GoBack"/>
      <w:r w:rsidRPr="00572A51">
        <w:rPr>
          <w:rFonts w:ascii="Helvetica" w:eastAsia="Times New Roman" w:hAnsi="Helvetica" w:cs="Helvetica"/>
          <w:color w:val="333333"/>
          <w:sz w:val="21"/>
          <w:szCs w:val="21"/>
          <w:lang w:eastAsia="en-GB"/>
        </w:rPr>
        <w:t>data obtained for each grid cell is plot</w:t>
      </w:r>
      <w:r w:rsidR="00B42232">
        <w:rPr>
          <w:rFonts w:ascii="Helvetica" w:eastAsia="Times New Roman" w:hAnsi="Helvetica" w:cs="Helvetica"/>
          <w:color w:val="333333"/>
          <w:sz w:val="21"/>
          <w:szCs w:val="21"/>
          <w:lang w:eastAsia="en-GB"/>
        </w:rPr>
        <w:t>t</w:t>
      </w:r>
      <w:r w:rsidRPr="00572A51">
        <w:rPr>
          <w:rFonts w:ascii="Helvetica" w:eastAsia="Times New Roman" w:hAnsi="Helvetica" w:cs="Helvetica"/>
          <w:color w:val="333333"/>
          <w:sz w:val="21"/>
          <w:szCs w:val="21"/>
          <w:lang w:eastAsia="en-GB"/>
        </w:rPr>
        <w:t xml:space="preserve">ed and displayed </w:t>
      </w:r>
      <w:bookmarkEnd w:id="4"/>
      <w:r w:rsidRPr="00572A51">
        <w:rPr>
          <w:rFonts w:ascii="Helvetica" w:eastAsia="Times New Roman" w:hAnsi="Helvetica" w:cs="Helvetica"/>
          <w:color w:val="333333"/>
          <w:sz w:val="21"/>
          <w:szCs w:val="21"/>
          <w:lang w:eastAsia="en-GB"/>
        </w:rPr>
        <w:t xml:space="preserve">as a </w:t>
      </w:r>
      <w:commentRangeStart w:id="5"/>
      <w:commentRangeStart w:id="6"/>
      <w:r w:rsidRPr="00572A51">
        <w:rPr>
          <w:rFonts w:ascii="Helvetica" w:eastAsia="Times New Roman" w:hAnsi="Helvetica" w:cs="Helvetica"/>
          <w:color w:val="333333"/>
          <w:sz w:val="21"/>
          <w:szCs w:val="21"/>
          <w:lang w:eastAsia="en-GB"/>
        </w:rPr>
        <w:t>table.</w:t>
      </w:r>
      <w:commentRangeEnd w:id="5"/>
      <w:r w:rsidR="00F755F7">
        <w:rPr>
          <w:rStyle w:val="CommentReference"/>
        </w:rPr>
        <w:commentReference w:id="5"/>
      </w:r>
      <w:commentRangeEnd w:id="6"/>
      <w:r w:rsidR="005B75E0">
        <w:rPr>
          <w:rStyle w:val="CommentReference"/>
        </w:rPr>
        <w:commentReference w:id="6"/>
      </w:r>
    </w:p>
    <w:p w14:paraId="6A52B9B8" w14:textId="77777777" w:rsidR="00572A51" w:rsidRPr="00572A51" w:rsidRDefault="000A1CB7" w:rsidP="00572A5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E857454">
          <v:rect id="_x0000_i1025" style="width:0;height:0" o:hralign="center" o:hrstd="t" o:hrnoshade="t" o:hr="t" fillcolor="#333" stroked="f"/>
        </w:pict>
      </w:r>
    </w:p>
    <w:p w14:paraId="02ABA5A8" w14:textId="77777777" w:rsidR="00572A51" w:rsidRPr="00AA6D7B" w:rsidRDefault="00572A51" w:rsidP="00572A51">
      <w:pPr>
        <w:shd w:val="clear" w:color="auto" w:fill="FFFFFF"/>
        <w:spacing w:after="150" w:line="240" w:lineRule="auto"/>
        <w:rPr>
          <w:rFonts w:ascii="Helvetica" w:eastAsia="Times New Roman" w:hAnsi="Helvetica" w:cs="Helvetica"/>
          <w:color w:val="333333"/>
          <w:sz w:val="21"/>
          <w:szCs w:val="21"/>
          <w:lang w:val="sv-SE" w:eastAsia="en-GB"/>
        </w:rPr>
      </w:pPr>
      <w:r w:rsidRPr="00572A51">
        <w:rPr>
          <w:rFonts w:ascii="Helvetica" w:eastAsia="Times New Roman" w:hAnsi="Helvetica" w:cs="Helvetica"/>
          <w:color w:val="333333"/>
          <w:sz w:val="21"/>
          <w:szCs w:val="21"/>
          <w:lang w:eastAsia="en-GB"/>
        </w:rPr>
        <w:t>Author: Alejandro Ruete PhD, 2017</w:t>
      </w:r>
      <w:r w:rsidRPr="00572A51">
        <w:rPr>
          <w:rFonts w:ascii="Helvetica" w:eastAsia="Times New Roman" w:hAnsi="Helvetica" w:cs="Helvetica"/>
          <w:color w:val="333333"/>
          <w:sz w:val="21"/>
          <w:szCs w:val="21"/>
          <w:lang w:eastAsia="en-GB"/>
        </w:rPr>
        <w:br/>
        <w:t xml:space="preserve">Greensway AB. </w:t>
      </w:r>
      <w:r w:rsidRPr="00AA6D7B">
        <w:rPr>
          <w:rFonts w:ascii="Helvetica" w:eastAsia="Times New Roman" w:hAnsi="Helvetica" w:cs="Helvetica"/>
          <w:color w:val="333333"/>
          <w:sz w:val="21"/>
          <w:szCs w:val="21"/>
          <w:lang w:val="sv-SE" w:eastAsia="en-GB"/>
        </w:rPr>
        <w:t>Uppsala, Sweden.</w:t>
      </w:r>
    </w:p>
    <w:p w14:paraId="0DFEE165" w14:textId="77777777" w:rsidR="00572A51" w:rsidRPr="00E95251" w:rsidRDefault="00572A51" w:rsidP="00572A51">
      <w:pPr>
        <w:shd w:val="clear" w:color="auto" w:fill="FFFFFF"/>
        <w:spacing w:after="150" w:line="240" w:lineRule="auto"/>
        <w:rPr>
          <w:rFonts w:ascii="Helvetica" w:eastAsia="Times New Roman" w:hAnsi="Helvetica" w:cs="Helvetica"/>
          <w:color w:val="333333"/>
          <w:sz w:val="21"/>
          <w:szCs w:val="21"/>
          <w:lang w:val="es-ES" w:eastAsia="en-GB"/>
        </w:rPr>
      </w:pPr>
      <w:r w:rsidRPr="00E95251">
        <w:rPr>
          <w:rFonts w:ascii="Helvetica" w:eastAsia="Times New Roman" w:hAnsi="Helvetica" w:cs="Helvetica"/>
          <w:color w:val="333333"/>
          <w:sz w:val="21"/>
          <w:szCs w:val="21"/>
          <w:lang w:val="es-ES" w:eastAsia="en-GB"/>
        </w:rPr>
        <w:t>E-mail: </w:t>
      </w:r>
      <w:r w:rsidR="005B75E0">
        <w:fldChar w:fldCharType="begin"/>
      </w:r>
      <w:r w:rsidR="005B75E0" w:rsidRPr="00E95251">
        <w:rPr>
          <w:lang w:val="es-ES"/>
          <w:rPrChange w:id="7" w:author="Alejandro Ruete" w:date="2017-11-02T11:08:00Z">
            <w:rPr/>
          </w:rPrChange>
        </w:rPr>
        <w:instrText xml:space="preserve"> HYPERLINK "mailto:analys@greensway.se" </w:instrText>
      </w:r>
      <w:r w:rsidR="005B75E0">
        <w:fldChar w:fldCharType="separate"/>
      </w:r>
      <w:r w:rsidRPr="00E95251">
        <w:rPr>
          <w:rFonts w:ascii="Helvetica" w:eastAsia="Times New Roman" w:hAnsi="Helvetica" w:cs="Helvetica"/>
          <w:color w:val="3C8DBC"/>
          <w:sz w:val="21"/>
          <w:szCs w:val="21"/>
          <w:u w:val="single"/>
          <w:lang w:val="es-ES" w:eastAsia="en-GB"/>
        </w:rPr>
        <w:t>analys@greensway.se</w:t>
      </w:r>
      <w:r w:rsidR="005B75E0">
        <w:rPr>
          <w:rFonts w:ascii="Helvetica" w:eastAsia="Times New Roman" w:hAnsi="Helvetica" w:cs="Helvetica"/>
          <w:color w:val="3C8DBC"/>
          <w:sz w:val="21"/>
          <w:szCs w:val="21"/>
          <w:u w:val="single"/>
          <w:lang w:val="sv-SE" w:eastAsia="en-GB"/>
        </w:rPr>
        <w:fldChar w:fldCharType="end"/>
      </w:r>
    </w:p>
    <w:p w14:paraId="06199E7D" w14:textId="77777777"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E95251">
        <w:rPr>
          <w:rFonts w:ascii="Helvetica" w:eastAsia="Times New Roman" w:hAnsi="Helvetica" w:cs="Helvetica"/>
          <w:color w:val="333333"/>
          <w:sz w:val="21"/>
          <w:szCs w:val="21"/>
          <w:lang w:val="es-ES" w:eastAsia="en-GB"/>
        </w:rPr>
        <w:t xml:space="preserve">[1] Ruete A. 2015. </w:t>
      </w:r>
      <w:r w:rsidRPr="00572A51">
        <w:rPr>
          <w:rFonts w:ascii="Helvetica" w:eastAsia="Times New Roman" w:hAnsi="Helvetica" w:cs="Helvetica"/>
          <w:color w:val="333333"/>
          <w:sz w:val="21"/>
          <w:szCs w:val="21"/>
          <w:lang w:eastAsia="en-GB"/>
        </w:rPr>
        <w:t xml:space="preserve">Displaying bias in sampling effort of data accessed from biodiversity databases using ignorance maps. Biodiversity Data Journal </w:t>
      </w:r>
      <w:proofErr w:type="gramStart"/>
      <w:r w:rsidRPr="00572A51">
        <w:rPr>
          <w:rFonts w:ascii="Helvetica" w:eastAsia="Times New Roman" w:hAnsi="Helvetica" w:cs="Helvetica"/>
          <w:color w:val="333333"/>
          <w:sz w:val="21"/>
          <w:szCs w:val="21"/>
          <w:lang w:eastAsia="en-GB"/>
        </w:rPr>
        <w:t>3:e</w:t>
      </w:r>
      <w:proofErr w:type="gramEnd"/>
      <w:r w:rsidRPr="00572A51">
        <w:rPr>
          <w:rFonts w:ascii="Helvetica" w:eastAsia="Times New Roman" w:hAnsi="Helvetica" w:cs="Helvetica"/>
          <w:color w:val="333333"/>
          <w:sz w:val="21"/>
          <w:szCs w:val="21"/>
          <w:lang w:eastAsia="en-GB"/>
        </w:rPr>
        <w:t>5361 </w:t>
      </w:r>
      <w:commentRangeStart w:id="8"/>
      <w:commentRangeStart w:id="9"/>
      <w:r w:rsidR="00F755F7">
        <w:fldChar w:fldCharType="begin"/>
      </w:r>
      <w:r w:rsidR="00F755F7">
        <w:instrText xml:space="preserve"> HYPERLINK "https://bdj.pensoft.net/articles.php?journal_name=bdj&amp;id=5361" \t "_blank" </w:instrText>
      </w:r>
      <w:r w:rsidR="00F755F7">
        <w:fldChar w:fldCharType="separate"/>
      </w:r>
      <w:r w:rsidRPr="00572A51">
        <w:rPr>
          <w:rFonts w:ascii="Helvetica" w:eastAsia="Times New Roman" w:hAnsi="Helvetica" w:cs="Helvetica"/>
          <w:color w:val="3C8DBC"/>
          <w:sz w:val="21"/>
          <w:szCs w:val="21"/>
          <w:u w:val="single"/>
          <w:lang w:eastAsia="en-GB"/>
        </w:rPr>
        <w:t>(article)</w:t>
      </w:r>
      <w:r w:rsidR="00F755F7">
        <w:rPr>
          <w:rFonts w:ascii="Helvetica" w:eastAsia="Times New Roman" w:hAnsi="Helvetica" w:cs="Helvetica"/>
          <w:color w:val="3C8DBC"/>
          <w:sz w:val="21"/>
          <w:szCs w:val="21"/>
          <w:u w:val="single"/>
          <w:lang w:eastAsia="en-GB"/>
        </w:rPr>
        <w:fldChar w:fldCharType="end"/>
      </w:r>
      <w:commentRangeEnd w:id="8"/>
      <w:r w:rsidR="00F755F7">
        <w:rPr>
          <w:rStyle w:val="CommentReference"/>
        </w:rPr>
        <w:commentReference w:id="8"/>
      </w:r>
      <w:commentRangeEnd w:id="9"/>
      <w:r w:rsidR="005B75E0">
        <w:rPr>
          <w:rStyle w:val="CommentReference"/>
        </w:rPr>
        <w:commentReference w:id="9"/>
      </w:r>
      <w:r w:rsidRPr="00572A51">
        <w:rPr>
          <w:rFonts w:ascii="Helvetica" w:eastAsia="Times New Roman" w:hAnsi="Helvetica" w:cs="Helvetica"/>
          <w:color w:val="333333"/>
          <w:sz w:val="21"/>
          <w:szCs w:val="21"/>
          <w:lang w:eastAsia="en-GB"/>
        </w:rPr>
        <w:t>.</w:t>
      </w:r>
    </w:p>
    <w:p w14:paraId="1FE1CDC5" w14:textId="77777777"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i/>
          <w:iCs/>
          <w:color w:val="333333"/>
          <w:sz w:val="21"/>
          <w:szCs w:val="21"/>
          <w:lang w:eastAsia="en-GB"/>
        </w:rPr>
        <w:t>Keywords</w:t>
      </w:r>
      <w:r w:rsidRPr="00572A51">
        <w:rPr>
          <w:rFonts w:ascii="Helvetica" w:eastAsia="Times New Roman" w:hAnsi="Helvetica" w:cs="Helvetica"/>
          <w:color w:val="333333"/>
          <w:sz w:val="21"/>
          <w:szCs w:val="21"/>
          <w:lang w:eastAsia="en-GB"/>
        </w:rPr>
        <w:t>: citizen-science data, open-access biodiversity database, presence-only data, primary biodiversity data, sampling effort, spatial bias, species distribution model, taxonomic bias, temporal bias</w:t>
      </w:r>
    </w:p>
    <w:p w14:paraId="349FC66C" w14:textId="77777777" w:rsidR="00654AE2" w:rsidRPr="00572A51" w:rsidRDefault="00654AE2" w:rsidP="00572A51"/>
    <w:sectPr w:rsidR="00654AE2" w:rsidRPr="00572A5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ina Widenfalk" w:date="2017-11-01T17:29:00Z" w:initials="LW">
    <w:p w14:paraId="47A6B907" w14:textId="77777777" w:rsidR="007F13D4" w:rsidRDefault="007F13D4" w:rsidP="007F13D4">
      <w:pPr>
        <w:pStyle w:val="CommentText"/>
      </w:pPr>
      <w:r>
        <w:rPr>
          <w:rStyle w:val="CommentReference"/>
        </w:rPr>
        <w:annotationRef/>
      </w:r>
      <w:r>
        <w:t>Give some information about what the default mean and on what assumptions this as appropriate. Also state under what circumstances I would be appropriate to change this and how it would affect the outcome.</w:t>
      </w:r>
    </w:p>
    <w:p w14:paraId="62152D96" w14:textId="77777777" w:rsidR="007F13D4" w:rsidRDefault="007F13D4" w:rsidP="007F13D4">
      <w:pPr>
        <w:pStyle w:val="CommentText"/>
      </w:pPr>
      <w:r>
        <w:t>Later I think it would be good to have print-screens showing the difference and explain what it means in ecological terms.</w:t>
      </w:r>
    </w:p>
  </w:comment>
  <w:comment w:id="3" w:author="Alejandro Ruete" w:date="2017-11-02T11:51:00Z" w:initials="AR">
    <w:p w14:paraId="3E805F8D" w14:textId="08A558F1" w:rsidR="00C20B7F" w:rsidRDefault="00C20B7F">
      <w:pPr>
        <w:pStyle w:val="CommentText"/>
      </w:pPr>
      <w:r>
        <w:rPr>
          <w:rStyle w:val="CommentReference"/>
        </w:rPr>
        <w:annotationRef/>
      </w:r>
      <w:r>
        <w:t xml:space="preserve">It will take too long to write about when to use each approach. This is part of the content of the course. I see pros and cons of this as users may want to know more about it and take the course, or just not use the tool. </w:t>
      </w:r>
    </w:p>
  </w:comment>
  <w:comment w:id="5" w:author="Lina Widenfalk" w:date="2017-11-01T17:56:00Z" w:initials="LW">
    <w:p w14:paraId="33480696" w14:textId="4F45ED27" w:rsidR="00F755F7" w:rsidRDefault="00F755F7">
      <w:pPr>
        <w:pStyle w:val="CommentText"/>
      </w:pPr>
      <w:r>
        <w:rPr>
          <w:rStyle w:val="CommentReference"/>
        </w:rPr>
        <w:annotationRef/>
      </w:r>
      <w:r>
        <w:t>What does the numbers written first for each row in the table mean?</w:t>
      </w:r>
    </w:p>
  </w:comment>
  <w:comment w:id="6" w:author="Alejandro Ruete" w:date="2017-11-02T13:16:00Z" w:initials="AR">
    <w:p w14:paraId="6D6A343C" w14:textId="1FD94685" w:rsidR="005B75E0" w:rsidRDefault="005B75E0">
      <w:pPr>
        <w:pStyle w:val="CommentText"/>
      </w:pPr>
      <w:r>
        <w:rPr>
          <w:rStyle w:val="CommentReference"/>
        </w:rPr>
        <w:annotationRef/>
      </w:r>
      <w:r>
        <w:t>Now described in the app</w:t>
      </w:r>
    </w:p>
  </w:comment>
  <w:comment w:id="8" w:author="Lina Widenfalk" w:date="2017-11-01T17:57:00Z" w:initials="LW">
    <w:p w14:paraId="48A7CB02" w14:textId="49E21268" w:rsidR="00F755F7" w:rsidRDefault="00F755F7">
      <w:pPr>
        <w:pStyle w:val="CommentText"/>
      </w:pPr>
      <w:r>
        <w:rPr>
          <w:rStyle w:val="CommentReference"/>
        </w:rPr>
        <w:annotationRef/>
      </w:r>
      <w:r>
        <w:t>Make the name of the article the link instead</w:t>
      </w:r>
    </w:p>
  </w:comment>
  <w:comment w:id="9" w:author="Alejandro Ruete" w:date="2017-11-02T13:16:00Z" w:initials="AR">
    <w:p w14:paraId="6D7311D0" w14:textId="3F2377FC" w:rsidR="005B75E0" w:rsidRDefault="005B75E0">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152D96" w15:done="0"/>
  <w15:commentEx w15:paraId="3E805F8D" w15:paraIdParent="62152D96" w15:done="0"/>
  <w15:commentEx w15:paraId="33480696" w15:done="0"/>
  <w15:commentEx w15:paraId="6D6A343C" w15:paraIdParent="33480696" w15:done="0"/>
  <w15:commentEx w15:paraId="48A7CB02" w15:done="0"/>
  <w15:commentEx w15:paraId="6D7311D0" w15:paraIdParent="48A7C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152D96" w16cid:durableId="1DA48314"/>
  <w16cid:commentId w16cid:paraId="3E805F8D" w16cid:durableId="1DA58542"/>
  <w16cid:commentId w16cid:paraId="33480696" w16cid:durableId="1DA4893F"/>
  <w16cid:commentId w16cid:paraId="6D6A343C" w16cid:durableId="1DA59937"/>
  <w16cid:commentId w16cid:paraId="48A7CB02" w16cid:durableId="1DA48996"/>
  <w16cid:commentId w16cid:paraId="6D7311D0" w16cid:durableId="1DA599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7319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Ruete">
    <w15:presenceInfo w15:providerId="None" w15:userId="Alejandro Ruete"/>
  </w15:person>
  <w15:person w15:author="Lina Widenfalk">
    <w15:presenceInfo w15:providerId="None" w15:userId="Lina Widenfal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09"/>
    <w:rsid w:val="00097EE9"/>
    <w:rsid w:val="000A1CB7"/>
    <w:rsid w:val="00106DE4"/>
    <w:rsid w:val="0024799A"/>
    <w:rsid w:val="002960D6"/>
    <w:rsid w:val="002C6A16"/>
    <w:rsid w:val="0037502E"/>
    <w:rsid w:val="003902AD"/>
    <w:rsid w:val="003B2373"/>
    <w:rsid w:val="004850C3"/>
    <w:rsid w:val="004C36A9"/>
    <w:rsid w:val="00572A51"/>
    <w:rsid w:val="005B75E0"/>
    <w:rsid w:val="00611BFF"/>
    <w:rsid w:val="00654AE2"/>
    <w:rsid w:val="006C65CB"/>
    <w:rsid w:val="007F13D4"/>
    <w:rsid w:val="00860491"/>
    <w:rsid w:val="00951996"/>
    <w:rsid w:val="00AA6D7B"/>
    <w:rsid w:val="00B42232"/>
    <w:rsid w:val="00C20B7F"/>
    <w:rsid w:val="00D25D09"/>
    <w:rsid w:val="00E95251"/>
    <w:rsid w:val="00EA75D1"/>
    <w:rsid w:val="00EC22E9"/>
    <w:rsid w:val="00F75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C060"/>
  <w15:chartTrackingRefBased/>
  <w15:docId w15:val="{A5A9B01D-ECC7-4287-90DE-0FDC4471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72A5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2A5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72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72A51"/>
    <w:rPr>
      <w:color w:val="0000FF"/>
      <w:u w:val="single"/>
    </w:rPr>
  </w:style>
  <w:style w:type="character" w:styleId="Emphasis">
    <w:name w:val="Emphasis"/>
    <w:basedOn w:val="DefaultParagraphFont"/>
    <w:uiPriority w:val="20"/>
    <w:qFormat/>
    <w:rsid w:val="00572A51"/>
    <w:rPr>
      <w:i/>
      <w:iCs/>
    </w:rPr>
  </w:style>
  <w:style w:type="character" w:styleId="CommentReference">
    <w:name w:val="annotation reference"/>
    <w:basedOn w:val="DefaultParagraphFont"/>
    <w:uiPriority w:val="99"/>
    <w:semiHidden/>
    <w:unhideWhenUsed/>
    <w:rsid w:val="00B42232"/>
    <w:rPr>
      <w:sz w:val="16"/>
      <w:szCs w:val="16"/>
    </w:rPr>
  </w:style>
  <w:style w:type="paragraph" w:styleId="CommentText">
    <w:name w:val="annotation text"/>
    <w:basedOn w:val="Normal"/>
    <w:link w:val="CommentTextChar"/>
    <w:uiPriority w:val="99"/>
    <w:semiHidden/>
    <w:unhideWhenUsed/>
    <w:rsid w:val="00B42232"/>
    <w:pPr>
      <w:spacing w:line="240" w:lineRule="auto"/>
    </w:pPr>
    <w:rPr>
      <w:sz w:val="20"/>
      <w:szCs w:val="20"/>
    </w:rPr>
  </w:style>
  <w:style w:type="character" w:customStyle="1" w:styleId="CommentTextChar">
    <w:name w:val="Comment Text Char"/>
    <w:basedOn w:val="DefaultParagraphFont"/>
    <w:link w:val="CommentText"/>
    <w:uiPriority w:val="99"/>
    <w:semiHidden/>
    <w:rsid w:val="00B42232"/>
    <w:rPr>
      <w:sz w:val="20"/>
      <w:szCs w:val="20"/>
    </w:rPr>
  </w:style>
  <w:style w:type="paragraph" w:styleId="CommentSubject">
    <w:name w:val="annotation subject"/>
    <w:basedOn w:val="CommentText"/>
    <w:next w:val="CommentText"/>
    <w:link w:val="CommentSubjectChar"/>
    <w:uiPriority w:val="99"/>
    <w:semiHidden/>
    <w:unhideWhenUsed/>
    <w:rsid w:val="00B42232"/>
    <w:rPr>
      <w:b/>
      <w:bCs/>
    </w:rPr>
  </w:style>
  <w:style w:type="character" w:customStyle="1" w:styleId="CommentSubjectChar">
    <w:name w:val="Comment Subject Char"/>
    <w:basedOn w:val="CommentTextChar"/>
    <w:link w:val="CommentSubject"/>
    <w:uiPriority w:val="99"/>
    <w:semiHidden/>
    <w:rsid w:val="00B42232"/>
    <w:rPr>
      <w:b/>
      <w:bCs/>
      <w:sz w:val="20"/>
      <w:szCs w:val="20"/>
    </w:rPr>
  </w:style>
  <w:style w:type="paragraph" w:styleId="BalloonText">
    <w:name w:val="Balloon Text"/>
    <w:basedOn w:val="Normal"/>
    <w:link w:val="BalloonTextChar"/>
    <w:uiPriority w:val="99"/>
    <w:semiHidden/>
    <w:unhideWhenUsed/>
    <w:rsid w:val="00B42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232"/>
    <w:rPr>
      <w:rFonts w:ascii="Segoe UI" w:hAnsi="Segoe UI" w:cs="Segoe UI"/>
      <w:sz w:val="18"/>
      <w:szCs w:val="18"/>
    </w:rPr>
  </w:style>
  <w:style w:type="character" w:styleId="Strong">
    <w:name w:val="Strong"/>
    <w:basedOn w:val="DefaultParagraphFont"/>
    <w:uiPriority w:val="22"/>
    <w:qFormat/>
    <w:rsid w:val="002960D6"/>
    <w:rPr>
      <w:b/>
      <w:bCs/>
    </w:rPr>
  </w:style>
  <w:style w:type="character" w:styleId="UnresolvedMention">
    <w:name w:val="Unresolved Mention"/>
    <w:basedOn w:val="DefaultParagraphFont"/>
    <w:uiPriority w:val="99"/>
    <w:semiHidden/>
    <w:unhideWhenUsed/>
    <w:rsid w:val="004C36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4248">
      <w:bodyDiv w:val="1"/>
      <w:marLeft w:val="0"/>
      <w:marRight w:val="0"/>
      <w:marTop w:val="0"/>
      <w:marBottom w:val="0"/>
      <w:divBdr>
        <w:top w:val="none" w:sz="0" w:space="0" w:color="auto"/>
        <w:left w:val="none" w:sz="0" w:space="0" w:color="auto"/>
        <w:bottom w:val="none" w:sz="0" w:space="0" w:color="auto"/>
        <w:right w:val="none" w:sz="0" w:space="0" w:color="auto"/>
      </w:divBdr>
    </w:div>
    <w:div w:id="1726952182">
      <w:bodyDiv w:val="1"/>
      <w:marLeft w:val="0"/>
      <w:marRight w:val="0"/>
      <w:marTop w:val="0"/>
      <w:marBottom w:val="0"/>
      <w:divBdr>
        <w:top w:val="none" w:sz="0" w:space="0" w:color="auto"/>
        <w:left w:val="none" w:sz="0" w:space="0" w:color="auto"/>
        <w:bottom w:val="none" w:sz="0" w:space="0" w:color="auto"/>
        <w:right w:val="none" w:sz="0" w:space="0" w:color="auto"/>
      </w:divBdr>
    </w:div>
    <w:div w:id="195397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post.com/software/mapping-ignorance-in-space-and-time-evtf4a" TargetMode="External"/><Relationship Id="rId12" Type="http://schemas.openxmlformats.org/officeDocument/2006/relationships/comments" Target="comments.xml"/><Relationship Id="rId17" Type="http://schemas.openxmlformats.org/officeDocument/2006/relationships/hyperlink" Target="http://www.7-zip.or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bif.org/" TargetMode="External"/><Relationship Id="rId11" Type="http://schemas.openxmlformats.org/officeDocument/2006/relationships/image" Target="media/image4.png"/><Relationship Id="rId5" Type="http://schemas.openxmlformats.org/officeDocument/2006/relationships/hyperlink" Target="https://greensway.shinyapps.io/ignapp-v08/_w_f7cc4ef3/" TargetMode="External"/><Relationship Id="rId15" Type="http://schemas.openxmlformats.org/officeDocument/2006/relationships/hyperlink" Target="https://www.gbif.org/dataset/d7dddbf4-2cf0-4f39-9b2a-bb099caae36c"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1122</Words>
  <Characters>6398</Characters>
  <Application>Microsoft Office Word</Application>
  <DocSecurity>0</DocSecurity>
  <Lines>53</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Ruete</dc:creator>
  <cp:keywords/>
  <dc:description/>
  <cp:lastModifiedBy>Alejandro Ruete</cp:lastModifiedBy>
  <cp:revision>7</cp:revision>
  <dcterms:created xsi:type="dcterms:W3CDTF">2017-10-30T16:32:00Z</dcterms:created>
  <dcterms:modified xsi:type="dcterms:W3CDTF">2017-11-03T18:30:00Z</dcterms:modified>
</cp:coreProperties>
</file>